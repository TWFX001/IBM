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outlineLvl w:val="9"/>
        <w:rPr>
          <w:rFonts w:hint="eastAsia"/>
        </w:rPr>
      </w:pPr>
      <w:bookmarkStart w:id="0" w:name="_Toc8990"/>
      <w:bookmarkStart w:id="1" w:name="_Toc11688"/>
      <w:bookmarkStart w:id="2" w:name="_Toc5287"/>
      <w:bookmarkStart w:id="3" w:name="_Toc3753"/>
      <w:r>
        <w:rPr>
          <w:sz w:val="52"/>
          <w:szCs w:val="52"/>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2400300</wp:posOffset>
            </wp:positionV>
            <wp:extent cx="6191885" cy="2553335"/>
            <wp:effectExtent l="0" t="0" r="10795" b="6985"/>
            <wp:wrapTopAndBottom/>
            <wp:docPr id="2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图片1"/>
                    <pic:cNvPicPr>
                      <a:picLocks noChangeAspect="1"/>
                    </pic:cNvPicPr>
                  </pic:nvPicPr>
                  <pic:blipFill>
                    <a:blip r:embed="rId4"/>
                    <a:stretch>
                      <a:fillRect/>
                    </a:stretch>
                  </pic:blipFill>
                  <pic:spPr>
                    <a:xfrm>
                      <a:off x="0" y="0"/>
                      <a:ext cx="6191885" cy="2553335"/>
                    </a:xfrm>
                    <a:prstGeom prst="rect">
                      <a:avLst/>
                    </a:prstGeom>
                    <a:noFill/>
                    <a:ln>
                      <a:noFill/>
                    </a:ln>
                  </pic:spPr>
                </pic:pic>
              </a:graphicData>
            </a:graphic>
          </wp:anchor>
        </w:drawing>
      </w:r>
      <w:r>
        <w:rPr>
          <w:rFonts w:hint="eastAsia"/>
        </w:rPr>
        <w:t>软件需求规格说明书</w:t>
      </w:r>
      <w:bookmarkEnd w:id="0"/>
      <w:bookmarkEnd w:id="1"/>
      <w:bookmarkEnd w:id="2"/>
      <w:bookmarkEnd w:id="3"/>
    </w:p>
    <w:p>
      <w:pPr>
        <w:pStyle w:val="15"/>
        <w:jc w:val="both"/>
        <w:outlineLvl w:val="9"/>
        <w:rPr>
          <w:rFonts w:hint="eastAsia"/>
        </w:rPr>
      </w:pPr>
    </w:p>
    <w:p>
      <w:pPr>
        <w:pStyle w:val="15"/>
        <w:ind w:left="1680" w:leftChars="0" w:firstLine="420" w:firstLineChars="0"/>
        <w:jc w:val="both"/>
        <w:outlineLvl w:val="9"/>
        <w:rPr>
          <w:rFonts w:hint="eastAsia" w:ascii="宋体" w:hAnsi="宋体" w:eastAsia="宋体" w:cs="宋体"/>
          <w:b/>
          <w:bCs/>
          <w:sz w:val="32"/>
          <w:szCs w:val="32"/>
        </w:rPr>
      </w:pPr>
    </w:p>
    <w:p>
      <w:pPr>
        <w:pStyle w:val="15"/>
        <w:ind w:left="1680" w:leftChars="0" w:firstLine="420" w:firstLineChars="0"/>
        <w:jc w:val="left"/>
        <w:outlineLvl w:val="0"/>
        <w:rPr>
          <w:rFonts w:hint="eastAsia" w:ascii="宋体" w:hAnsi="宋体" w:eastAsia="宋体" w:cs="宋体"/>
          <w:b/>
          <w:bCs/>
          <w:sz w:val="44"/>
          <w:szCs w:val="44"/>
          <w:lang w:val="en-US" w:eastAsia="zh-CN"/>
        </w:rPr>
      </w:pPr>
      <w:bookmarkStart w:id="4" w:name="_Toc4604"/>
      <w:bookmarkStart w:id="5" w:name="_Toc3326"/>
      <w:bookmarkStart w:id="6" w:name="_Toc697"/>
      <w:bookmarkStart w:id="7" w:name="_Toc29629"/>
      <w:r>
        <w:rPr>
          <w:rFonts w:hint="eastAsia" w:ascii="宋体" w:hAnsi="宋体" w:eastAsia="宋体" w:cs="宋体"/>
          <w:b/>
          <w:bCs/>
          <w:sz w:val="44"/>
          <w:szCs w:val="44"/>
        </w:rPr>
        <w:t>题目：</w:t>
      </w:r>
      <w:r>
        <w:rPr>
          <w:rFonts w:hint="eastAsia" w:ascii="宋体" w:hAnsi="宋体" w:eastAsia="宋体" w:cs="宋体"/>
          <w:b/>
          <w:bCs/>
          <w:sz w:val="44"/>
          <w:szCs w:val="44"/>
          <w:lang w:val="en-US" w:eastAsia="zh-CN"/>
        </w:rPr>
        <w:t>休假管理小程序系统</w:t>
      </w:r>
      <w:bookmarkEnd w:id="4"/>
      <w:bookmarkEnd w:id="5"/>
      <w:bookmarkEnd w:id="6"/>
      <w:bookmarkEnd w:id="7"/>
    </w:p>
    <w:p>
      <w:pPr>
        <w:pStyle w:val="15"/>
        <w:outlineLvl w:val="9"/>
        <w:rPr>
          <w:rFonts w:hint="default"/>
          <w:b/>
          <w:sz w:val="30"/>
          <w:szCs w:val="30"/>
          <w:lang w:val="en-US" w:eastAsia="zh-CN"/>
        </w:rPr>
      </w:pPr>
    </w:p>
    <w:p>
      <w:pPr>
        <w:spacing w:line="360" w:lineRule="auto"/>
        <w:outlineLvl w:val="0"/>
        <w:rPr>
          <w:rFonts w:hint="default" w:eastAsiaTheme="minorEastAsia"/>
          <w:b/>
          <w:sz w:val="30"/>
          <w:szCs w:val="30"/>
          <w:u w:val="single"/>
          <w:lang w:val="en-US" w:eastAsia="zh-CN"/>
        </w:rPr>
      </w:pPr>
      <w:r>
        <w:rPr>
          <w:rFonts w:hint="eastAsia"/>
          <w:b/>
          <w:sz w:val="30"/>
          <w:szCs w:val="30"/>
        </w:rPr>
        <w:t xml:space="preserve">       </w:t>
      </w:r>
      <w:bookmarkStart w:id="8" w:name="_Toc7577"/>
      <w:r>
        <w:rPr>
          <w:rFonts w:hint="eastAsia"/>
          <w:b/>
          <w:sz w:val="30"/>
          <w:szCs w:val="30"/>
        </w:rPr>
        <w:t>院 （系）：</w:t>
      </w:r>
      <w:r>
        <w:rPr>
          <w:rFonts w:hint="eastAsia"/>
          <w:b/>
          <w:sz w:val="30"/>
          <w:szCs w:val="30"/>
          <w:u w:val="single"/>
        </w:rPr>
        <w:t xml:space="preserve">       信息科学学院</w:t>
      </w:r>
      <w:bookmarkEnd w:id="8"/>
      <w:r>
        <w:rPr>
          <w:rFonts w:hint="eastAsia"/>
          <w:b/>
          <w:sz w:val="30"/>
          <w:szCs w:val="30"/>
          <w:u w:val="single"/>
        </w:rPr>
        <w:t xml:space="preserve">             </w:t>
      </w:r>
      <w:r>
        <w:rPr>
          <w:rFonts w:hint="eastAsia"/>
          <w:b/>
          <w:sz w:val="30"/>
          <w:szCs w:val="30"/>
          <w:u w:val="single"/>
          <w:lang w:val="en-US" w:eastAsia="zh-CN"/>
        </w:rPr>
        <w:t xml:space="preserve">    </w:t>
      </w:r>
    </w:p>
    <w:p>
      <w:pPr>
        <w:spacing w:line="360" w:lineRule="auto"/>
        <w:ind w:firstLine="1051" w:firstLineChars="350"/>
        <w:outlineLvl w:val="0"/>
        <w:rPr>
          <w:rFonts w:hint="default" w:eastAsiaTheme="minorEastAsia"/>
          <w:b/>
          <w:sz w:val="30"/>
          <w:szCs w:val="30"/>
          <w:u w:val="single"/>
          <w:lang w:val="en-US" w:eastAsia="zh-CN"/>
        </w:rPr>
      </w:pPr>
      <w:bookmarkStart w:id="9" w:name="_Toc31073"/>
      <w:r>
        <w:rPr>
          <w:rFonts w:hint="eastAsia"/>
          <w:b/>
          <w:sz w:val="30"/>
          <w:szCs w:val="30"/>
        </w:rPr>
        <w:t>专    业：</w:t>
      </w:r>
      <w:r>
        <w:rPr>
          <w:rFonts w:hint="eastAsia"/>
          <w:b/>
          <w:sz w:val="30"/>
          <w:szCs w:val="30"/>
          <w:u w:val="single"/>
        </w:rPr>
        <w:t xml:space="preserve">         软件工程</w:t>
      </w:r>
      <w:bookmarkEnd w:id="9"/>
      <w:r>
        <w:rPr>
          <w:rFonts w:hint="eastAsia"/>
          <w:b/>
          <w:sz w:val="30"/>
          <w:szCs w:val="30"/>
          <w:u w:val="single"/>
        </w:rPr>
        <w:t xml:space="preserve">               </w:t>
      </w:r>
      <w:r>
        <w:rPr>
          <w:rFonts w:hint="eastAsia"/>
          <w:b/>
          <w:sz w:val="30"/>
          <w:szCs w:val="30"/>
          <w:u w:val="single"/>
          <w:lang w:val="en-US" w:eastAsia="zh-CN"/>
        </w:rPr>
        <w:t xml:space="preserve">    </w:t>
      </w:r>
    </w:p>
    <w:p>
      <w:pPr>
        <w:spacing w:line="360" w:lineRule="auto"/>
        <w:ind w:firstLine="1051" w:firstLineChars="350"/>
        <w:outlineLvl w:val="0"/>
        <w:rPr>
          <w:rFonts w:hint="default" w:eastAsiaTheme="minorEastAsia"/>
          <w:b/>
          <w:sz w:val="30"/>
          <w:szCs w:val="30"/>
          <w:u w:val="single"/>
          <w:lang w:val="en-US" w:eastAsia="zh-CN"/>
        </w:rPr>
      </w:pPr>
      <w:bookmarkStart w:id="10" w:name="_Toc3554"/>
      <w:r>
        <w:rPr>
          <w:rFonts w:hint="eastAsia"/>
          <w:b/>
          <w:sz w:val="30"/>
          <w:szCs w:val="30"/>
        </w:rPr>
        <w:t>成    员：</w:t>
      </w:r>
      <w:r>
        <w:rPr>
          <w:rFonts w:hint="eastAsia" w:ascii="宋体" w:hAnsi="宋体"/>
          <w:b/>
          <w:sz w:val="30"/>
          <w:szCs w:val="30"/>
          <w:u w:val="single"/>
          <w:lang w:val="en-US" w:eastAsia="zh-CN"/>
        </w:rPr>
        <w:t>彭建龙 陈朝升 陈锐亮 孙子航 陆梓涛</w:t>
      </w:r>
      <w:bookmarkEnd w:id="10"/>
      <w:r>
        <w:rPr>
          <w:rFonts w:hint="eastAsia" w:ascii="宋体" w:hAnsi="宋体"/>
          <w:b/>
          <w:sz w:val="30"/>
          <w:szCs w:val="30"/>
          <w:u w:val="single"/>
          <w:lang w:val="en-US" w:eastAsia="zh-CN"/>
        </w:rPr>
        <w:t xml:space="preserve">  </w:t>
      </w:r>
    </w:p>
    <w:p>
      <w:pPr>
        <w:widowControl/>
        <w:jc w:val="left"/>
      </w:pPr>
    </w:p>
    <w:p>
      <w:pPr>
        <w:widowControl/>
        <w:jc w:val="left"/>
      </w:pPr>
    </w:p>
    <w:p>
      <w:pPr>
        <w:widowControl/>
        <w:jc w:val="left"/>
      </w:pPr>
    </w:p>
    <w:p>
      <w:pPr>
        <w:widowControl/>
        <w:jc w:val="left"/>
      </w:pPr>
    </w:p>
    <w:p>
      <w:pPr>
        <w:widowControl/>
        <w:jc w:val="left"/>
      </w:pPr>
    </w:p>
    <w:sdt>
      <w:sdtPr>
        <w:rPr>
          <w:rFonts w:ascii="宋体" w:hAnsi="宋体" w:eastAsia="宋体" w:cstheme="minorBidi"/>
          <w:kern w:val="2"/>
          <w:sz w:val="21"/>
          <w:szCs w:val="22"/>
          <w:lang w:val="en-US" w:eastAsia="zh-CN" w:bidi="ar-SA"/>
        </w:rPr>
        <w:id w:val="147464363"/>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_Toc5287 </w:instrText>
          </w:r>
          <w:r>
            <w:fldChar w:fldCharType="separate"/>
          </w:r>
          <w:r>
            <w:rPr>
              <w:rFonts w:hint="eastAsia"/>
            </w:rPr>
            <w:t>软件需求规格说明书</w:t>
          </w:r>
          <w:r>
            <w:tab/>
          </w:r>
          <w:r>
            <w:fldChar w:fldCharType="begin"/>
          </w:r>
          <w:r>
            <w:instrText xml:space="preserve"> PAGEREF _Toc5287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_Toc29629 </w:instrText>
          </w:r>
          <w:r>
            <w:fldChar w:fldCharType="separate"/>
          </w:r>
          <w:r>
            <w:rPr>
              <w:rFonts w:hint="eastAsia" w:ascii="宋体" w:hAnsi="宋体" w:eastAsia="宋体" w:cs="宋体"/>
              <w:bCs/>
              <w:szCs w:val="44"/>
            </w:rPr>
            <w:t>题目：</w:t>
          </w:r>
          <w:r>
            <w:rPr>
              <w:rFonts w:hint="eastAsia" w:ascii="宋体" w:hAnsi="宋体" w:eastAsia="宋体" w:cs="宋体"/>
              <w:bCs/>
              <w:szCs w:val="44"/>
              <w:lang w:val="en-US" w:eastAsia="zh-CN"/>
            </w:rPr>
            <w:t>休假管理小程序系统</w:t>
          </w:r>
          <w:r>
            <w:tab/>
          </w:r>
          <w:r>
            <w:fldChar w:fldCharType="begin"/>
          </w:r>
          <w:r>
            <w:instrText xml:space="preserve"> PAGEREF _Toc29629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_Toc7577 </w:instrText>
          </w:r>
          <w:r>
            <w:fldChar w:fldCharType="separate"/>
          </w:r>
          <w:r>
            <w:rPr>
              <w:rFonts w:hint="eastAsia"/>
              <w:szCs w:val="30"/>
            </w:rPr>
            <w:t>院 （系）：信息科学学院</w:t>
          </w:r>
          <w:r>
            <w:tab/>
          </w:r>
          <w:r>
            <w:fldChar w:fldCharType="begin"/>
          </w:r>
          <w:r>
            <w:instrText xml:space="preserve"> PAGEREF _Toc7577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_Toc31073 </w:instrText>
          </w:r>
          <w:r>
            <w:fldChar w:fldCharType="separate"/>
          </w:r>
          <w:r>
            <w:rPr>
              <w:rFonts w:hint="eastAsia"/>
              <w:szCs w:val="30"/>
            </w:rPr>
            <w:t>专    业：软件工程</w:t>
          </w:r>
          <w:r>
            <w:tab/>
          </w:r>
          <w:r>
            <w:fldChar w:fldCharType="begin"/>
          </w:r>
          <w:r>
            <w:instrText xml:space="preserve"> PAGEREF _Toc31073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_Toc3554 </w:instrText>
          </w:r>
          <w:r>
            <w:fldChar w:fldCharType="separate"/>
          </w:r>
          <w:r>
            <w:rPr>
              <w:rFonts w:hint="eastAsia"/>
              <w:szCs w:val="30"/>
            </w:rPr>
            <w:t>成    员：</w:t>
          </w:r>
          <w:r>
            <w:rPr>
              <w:rFonts w:hint="eastAsia" w:ascii="宋体" w:hAnsi="宋体"/>
              <w:szCs w:val="30"/>
              <w:lang w:val="en-US" w:eastAsia="zh-CN"/>
            </w:rPr>
            <w:t>彭建龙 陈朝升 陈锐亮 孙子航 陆梓涛</w:t>
          </w:r>
          <w:r>
            <w:tab/>
          </w:r>
          <w:r>
            <w:fldChar w:fldCharType="begin"/>
          </w:r>
          <w:r>
            <w:instrText xml:space="preserve"> PAGEREF _Toc3554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_Toc31997 </w:instrText>
          </w:r>
          <w:r>
            <w:fldChar w:fldCharType="separate"/>
          </w:r>
          <w:r>
            <w:rPr>
              <w:rFonts w:hint="eastAsia"/>
              <w:bCs/>
              <w:szCs w:val="44"/>
              <w:lang w:val="en-US" w:eastAsia="zh-CN"/>
            </w:rPr>
            <w:t>1. 前言</w:t>
          </w:r>
          <w:r>
            <w:tab/>
          </w:r>
          <w:r>
            <w:fldChar w:fldCharType="begin"/>
          </w:r>
          <w:r>
            <w:instrText xml:space="preserve"> PAGEREF _Toc31997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_Toc32066 </w:instrText>
          </w:r>
          <w:r>
            <w:fldChar w:fldCharType="separate"/>
          </w:r>
          <w:r>
            <w:rPr>
              <w:rFonts w:hint="default"/>
              <w:bCs w:val="0"/>
              <w:szCs w:val="28"/>
              <w:lang w:val="en-US" w:eastAsia="zh-CN"/>
            </w:rPr>
            <w:t xml:space="preserve">1.1 </w:t>
          </w:r>
          <w:r>
            <w:rPr>
              <w:rFonts w:hint="eastAsia"/>
              <w:bCs w:val="0"/>
              <w:szCs w:val="28"/>
              <w:lang w:val="en-US" w:eastAsia="zh-CN"/>
            </w:rPr>
            <w:t>目的</w:t>
          </w:r>
          <w:r>
            <w:tab/>
          </w:r>
          <w:r>
            <w:fldChar w:fldCharType="begin"/>
          </w:r>
          <w:r>
            <w:instrText xml:space="preserve"> PAGEREF _Toc32066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_Toc22884 </w:instrText>
          </w:r>
          <w:r>
            <w:fldChar w:fldCharType="separate"/>
          </w:r>
          <w:r>
            <w:rPr>
              <w:rFonts w:hint="eastAsia"/>
              <w:bCs w:val="0"/>
              <w:szCs w:val="28"/>
              <w:lang w:val="en-US" w:eastAsia="zh-CN"/>
            </w:rPr>
            <w:t>1.2范围</w:t>
          </w:r>
          <w:r>
            <w:tab/>
          </w:r>
          <w:r>
            <w:fldChar w:fldCharType="begin"/>
          </w:r>
          <w:r>
            <w:instrText xml:space="preserve"> PAGEREF _Toc22884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_Toc7455 </w:instrText>
          </w:r>
          <w:r>
            <w:fldChar w:fldCharType="separate"/>
          </w:r>
          <w:r>
            <w:rPr>
              <w:rFonts w:hint="eastAsia"/>
              <w:bCs w:val="0"/>
              <w:szCs w:val="28"/>
              <w:lang w:val="en-US" w:eastAsia="zh-CN"/>
            </w:rPr>
            <w:t>1.3意义</w:t>
          </w:r>
          <w:r>
            <w:tab/>
          </w:r>
          <w:r>
            <w:fldChar w:fldCharType="begin"/>
          </w:r>
          <w:r>
            <w:instrText xml:space="preserve"> PAGEREF _Toc7455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_Toc15541 </w:instrText>
          </w:r>
          <w:r>
            <w:fldChar w:fldCharType="separate"/>
          </w:r>
          <w:r>
            <w:rPr>
              <w:rFonts w:hint="eastAsia"/>
            </w:rPr>
            <w:t>2. 需求概述</w:t>
          </w:r>
          <w:r>
            <w:tab/>
          </w:r>
          <w:r>
            <w:fldChar w:fldCharType="begin"/>
          </w:r>
          <w:r>
            <w:instrText xml:space="preserve"> PAGEREF _Toc15541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_Toc1038 </w:instrText>
          </w:r>
          <w:r>
            <w:fldChar w:fldCharType="separate"/>
          </w:r>
          <w:r>
            <w:rPr>
              <w:rFonts w:hint="eastAsia"/>
              <w:bCs/>
              <w:szCs w:val="32"/>
            </w:rPr>
            <w:t>2.1高层需求</w:t>
          </w:r>
          <w:r>
            <w:tab/>
          </w:r>
          <w:r>
            <w:fldChar w:fldCharType="begin"/>
          </w:r>
          <w:r>
            <w:instrText xml:space="preserve"> PAGEREF _Toc1038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_Toc18529 </w:instrText>
          </w:r>
          <w:r>
            <w:fldChar w:fldCharType="separate"/>
          </w:r>
          <w:r>
            <w:rPr>
              <w:rFonts w:hint="eastAsia"/>
              <w:bCs/>
              <w:szCs w:val="32"/>
            </w:rPr>
            <w:t>2.1.1需求范围</w:t>
          </w:r>
          <w:r>
            <w:tab/>
          </w:r>
          <w:r>
            <w:fldChar w:fldCharType="begin"/>
          </w:r>
          <w:r>
            <w:instrText xml:space="preserve"> PAGEREF _Toc18529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_Toc17985 </w:instrText>
          </w:r>
          <w:r>
            <w:fldChar w:fldCharType="separate"/>
          </w:r>
          <w:r>
            <w:rPr>
              <w:rFonts w:hint="eastAsia"/>
              <w:lang w:val="en-US" w:eastAsia="zh-CN"/>
            </w:rPr>
            <w:t>2.1.2</w:t>
          </w:r>
          <w:r>
            <w:rPr>
              <w:rFonts w:hint="eastAsia"/>
            </w:rPr>
            <w:t>特性列表</w:t>
          </w:r>
          <w:r>
            <w:tab/>
          </w:r>
          <w:r>
            <w:fldChar w:fldCharType="begin"/>
          </w:r>
          <w:r>
            <w:instrText xml:space="preserve"> PAGEREF _Toc17985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_Toc24141 </w:instrText>
          </w:r>
          <w:r>
            <w:fldChar w:fldCharType="separate"/>
          </w:r>
          <w:r>
            <w:rPr>
              <w:rFonts w:hint="eastAsia"/>
            </w:rPr>
            <w:t>2</w:t>
          </w:r>
          <w:r>
            <w:t>.1.3</w:t>
          </w:r>
          <w:r>
            <w:rPr>
              <w:rFonts w:hint="eastAsia"/>
            </w:rPr>
            <w:t>上下文图</w:t>
          </w:r>
          <w:r>
            <w:tab/>
          </w:r>
          <w:r>
            <w:fldChar w:fldCharType="begin"/>
          </w:r>
          <w:r>
            <w:instrText xml:space="preserve"> PAGEREF _Toc24141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_Toc19094 </w:instrText>
          </w:r>
          <w:r>
            <w:fldChar w:fldCharType="separate"/>
          </w:r>
          <w:r>
            <w:rPr>
              <w:rFonts w:hint="eastAsia"/>
              <w:szCs w:val="32"/>
              <w:vertAlign w:val="baseline"/>
              <w:lang w:val="en-US" w:eastAsia="zh-CN"/>
            </w:rPr>
            <w:t>2.2用例模型</w:t>
          </w:r>
          <w:r>
            <w:tab/>
          </w:r>
          <w:r>
            <w:fldChar w:fldCharType="begin"/>
          </w:r>
          <w:r>
            <w:instrText xml:space="preserve"> PAGEREF _Toc19094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_Toc27683 </w:instrText>
          </w:r>
          <w:r>
            <w:fldChar w:fldCharType="separate"/>
          </w:r>
          <w:r>
            <w:rPr>
              <w:rFonts w:hint="eastAsia"/>
              <w:szCs w:val="28"/>
              <w:vertAlign w:val="baseline"/>
              <w:lang w:val="en-US" w:eastAsia="zh-CN"/>
            </w:rPr>
            <w:t>2.2.1业务建模</w:t>
          </w:r>
          <w:r>
            <w:tab/>
          </w:r>
          <w:r>
            <w:fldChar w:fldCharType="begin"/>
          </w:r>
          <w:r>
            <w:instrText xml:space="preserve"> PAGEREF _Toc27683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_Toc2354 </w:instrText>
          </w:r>
          <w:r>
            <w:fldChar w:fldCharType="separate"/>
          </w:r>
          <w:r>
            <w:rPr>
              <w:rFonts w:hint="eastAsia"/>
            </w:rPr>
            <w:t>2</w:t>
          </w:r>
          <w:r>
            <w:t xml:space="preserve">.2.2 </w:t>
          </w:r>
          <w:r>
            <w:rPr>
              <w:rFonts w:hint="eastAsia"/>
            </w:rPr>
            <w:t>用例图</w:t>
          </w:r>
          <w:r>
            <w:tab/>
          </w:r>
          <w:r>
            <w:fldChar w:fldCharType="begin"/>
          </w:r>
          <w:r>
            <w:instrText xml:space="preserve"> PAGEREF _Toc2354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_Toc19984 </w:instrText>
          </w:r>
          <w:r>
            <w:fldChar w:fldCharType="separate"/>
          </w:r>
          <w:r>
            <w:rPr>
              <w:rFonts w:hint="eastAsia"/>
            </w:rPr>
            <w:t>2</w:t>
          </w:r>
          <w:r>
            <w:t>.</w:t>
          </w:r>
          <w:r>
            <w:rPr>
              <w:rFonts w:hint="eastAsia"/>
              <w:lang w:val="en-US" w:eastAsia="zh-CN"/>
            </w:rPr>
            <w:t>3</w:t>
          </w:r>
          <w:r>
            <w:t xml:space="preserve"> </w:t>
          </w:r>
          <w:r>
            <w:rPr>
              <w:rFonts w:hint="eastAsia"/>
            </w:rPr>
            <w:t>限制与假设</w:t>
          </w:r>
          <w:r>
            <w:tab/>
          </w:r>
          <w:r>
            <w:fldChar w:fldCharType="begin"/>
          </w:r>
          <w:r>
            <w:instrText xml:space="preserve"> PAGEREF _Toc19984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_Toc1985 </w:instrText>
          </w:r>
          <w:r>
            <w:fldChar w:fldCharType="separate"/>
          </w:r>
          <w:r>
            <w:rPr>
              <w:rFonts w:hint="eastAsia"/>
              <w:lang w:val="en-US" w:eastAsia="zh-CN"/>
            </w:rPr>
            <w:t>3.</w:t>
          </w:r>
          <w:r>
            <w:rPr>
              <w:rFonts w:hint="eastAsia"/>
            </w:rPr>
            <w:t>具体需求</w:t>
          </w:r>
          <w:r>
            <w:tab/>
          </w:r>
          <w:r>
            <w:fldChar w:fldCharType="begin"/>
          </w:r>
          <w:r>
            <w:instrText xml:space="preserve"> PAGEREF _Toc1985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_Toc27773 </w:instrText>
          </w:r>
          <w:r>
            <w:fldChar w:fldCharType="separate"/>
          </w:r>
          <w:r>
            <w:rPr>
              <w:rFonts w:hint="eastAsia"/>
              <w:lang w:val="en-US" w:eastAsia="zh-CN"/>
            </w:rPr>
            <w:t>3.1</w:t>
          </w:r>
          <w:r>
            <w:rPr>
              <w:rFonts w:hint="eastAsia"/>
            </w:rPr>
            <w:t>用例描述</w:t>
          </w:r>
          <w:r>
            <w:tab/>
          </w:r>
          <w:r>
            <w:fldChar w:fldCharType="begin"/>
          </w:r>
          <w:r>
            <w:instrText xml:space="preserve"> PAGEREF _Toc27773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_Toc18637 </w:instrText>
          </w:r>
          <w:r>
            <w:fldChar w:fldCharType="separate"/>
          </w:r>
          <w:r>
            <w:rPr>
              <w:rFonts w:hint="eastAsia"/>
              <w:lang w:val="en-US" w:eastAsia="zh-CN"/>
            </w:rPr>
            <w:t>3.1.1</w:t>
          </w:r>
          <w:r>
            <w:rPr>
              <w:rFonts w:hint="eastAsia"/>
            </w:rPr>
            <w:t>用例规约</w:t>
          </w:r>
          <w:r>
            <w:tab/>
          </w:r>
          <w:r>
            <w:fldChar w:fldCharType="begin"/>
          </w:r>
          <w:r>
            <w:instrText xml:space="preserve"> PAGEREF _Toc18637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_Toc5253 </w:instrText>
          </w:r>
          <w:r>
            <w:fldChar w:fldCharType="separate"/>
          </w:r>
          <w:r>
            <w:rPr>
              <w:rFonts w:hint="eastAsia"/>
            </w:rPr>
            <w:t>3</w:t>
          </w:r>
          <w:r>
            <w:t>.1.</w:t>
          </w:r>
          <w:r>
            <w:rPr>
              <w:rFonts w:hint="eastAsia"/>
            </w:rPr>
            <w:t>2用户故事</w:t>
          </w:r>
          <w:r>
            <w:tab/>
          </w:r>
          <w:r>
            <w:fldChar w:fldCharType="begin"/>
          </w:r>
          <w:r>
            <w:instrText xml:space="preserve"> PAGEREF _Toc5253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_Toc20179 </w:instrText>
          </w:r>
          <w:r>
            <w:fldChar w:fldCharType="separate"/>
          </w:r>
          <w:r>
            <w:rPr>
              <w:rFonts w:hint="eastAsia"/>
              <w:szCs w:val="32"/>
            </w:rPr>
            <w:t>3.2 外部接口需求文档</w:t>
          </w:r>
          <w:r>
            <w:tab/>
          </w:r>
          <w:r>
            <w:fldChar w:fldCharType="begin"/>
          </w:r>
          <w:r>
            <w:instrText xml:space="preserve"> PAGEREF _Toc20179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_Toc18747 </w:instrText>
          </w:r>
          <w:r>
            <w:fldChar w:fldCharType="separate"/>
          </w:r>
          <w:r>
            <w:rPr>
              <w:rFonts w:hint="eastAsia"/>
              <w:bCs/>
              <w:szCs w:val="28"/>
            </w:rPr>
            <w:t>3.2.1用户接口</w:t>
          </w:r>
          <w:r>
            <w:tab/>
          </w:r>
          <w:r>
            <w:fldChar w:fldCharType="begin"/>
          </w:r>
          <w:r>
            <w:instrText xml:space="preserve"> PAGEREF _Toc18747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_Toc6396 </w:instrText>
          </w:r>
          <w:r>
            <w:fldChar w:fldCharType="separate"/>
          </w:r>
          <w:r>
            <w:rPr>
              <w:rFonts w:hint="eastAsia"/>
              <w:bCs/>
              <w:szCs w:val="28"/>
            </w:rPr>
            <w:t>3.2.2软件接口</w:t>
          </w:r>
          <w:r>
            <w:tab/>
          </w:r>
          <w:r>
            <w:fldChar w:fldCharType="begin"/>
          </w:r>
          <w:r>
            <w:instrText xml:space="preserve"> PAGEREF _Toc6396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_Toc31740 </w:instrText>
          </w:r>
          <w:r>
            <w:fldChar w:fldCharType="separate"/>
          </w:r>
          <w:r>
            <w:rPr>
              <w:rFonts w:hint="eastAsia"/>
              <w:bCs/>
              <w:szCs w:val="28"/>
            </w:rPr>
            <w:t>3.2.3通信接口</w:t>
          </w:r>
          <w:r>
            <w:tab/>
          </w:r>
          <w:r>
            <w:fldChar w:fldCharType="begin"/>
          </w:r>
          <w:r>
            <w:instrText xml:space="preserve"> PAGEREF _Toc31740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_Toc28326 </w:instrText>
          </w:r>
          <w:r>
            <w:fldChar w:fldCharType="separate"/>
          </w:r>
          <w:r>
            <w:rPr>
              <w:rFonts w:hint="eastAsia"/>
            </w:rPr>
            <w:t>3.2.4硬件接口</w:t>
          </w:r>
          <w:r>
            <w:tab/>
          </w:r>
          <w:r>
            <w:fldChar w:fldCharType="begin"/>
          </w:r>
          <w:r>
            <w:instrText xml:space="preserve"> PAGEREF _Toc28326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_Toc19545 </w:instrText>
          </w:r>
          <w:r>
            <w:fldChar w:fldCharType="separate"/>
          </w:r>
          <w:r>
            <w:rPr>
              <w:rFonts w:hint="eastAsia"/>
              <w:lang w:val="en-US" w:eastAsia="zh-CN"/>
            </w:rPr>
            <w:t>3.3</w:t>
          </w:r>
          <w:r>
            <w:rPr>
              <w:rFonts w:hint="eastAsia"/>
            </w:rPr>
            <w:t>质量属性需求</w:t>
          </w:r>
          <w:r>
            <w:tab/>
          </w:r>
          <w:r>
            <w:fldChar w:fldCharType="begin"/>
          </w:r>
          <w:r>
            <w:instrText xml:space="preserve"> PAGEREF _Toc19545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_Toc14365 </w:instrText>
          </w:r>
          <w:r>
            <w:fldChar w:fldCharType="separate"/>
          </w:r>
          <w:r>
            <w:rPr>
              <w:rFonts w:hint="eastAsia"/>
              <w:lang w:val="en-US" w:eastAsia="zh-CN"/>
            </w:rPr>
            <w:t>3.3.1</w:t>
          </w:r>
          <w:r>
            <w:rPr>
              <w:rFonts w:hint="eastAsia"/>
            </w:rPr>
            <w:t>性能</w:t>
          </w:r>
          <w:r>
            <w:tab/>
          </w:r>
          <w:r>
            <w:fldChar w:fldCharType="begin"/>
          </w:r>
          <w:r>
            <w:instrText xml:space="preserve"> PAGEREF _Toc14365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_Toc13415 </w:instrText>
          </w:r>
          <w:r>
            <w:fldChar w:fldCharType="separate"/>
          </w:r>
          <w:r>
            <w:rPr>
              <w:rFonts w:hint="eastAsia"/>
              <w:lang w:val="en-US" w:eastAsia="zh-CN"/>
            </w:rPr>
            <w:t>3.3.2</w:t>
          </w:r>
          <w:r>
            <w:rPr>
              <w:rFonts w:hint="eastAsia"/>
            </w:rPr>
            <w:t>易用性</w:t>
          </w:r>
          <w:r>
            <w:tab/>
          </w:r>
          <w:r>
            <w:fldChar w:fldCharType="begin"/>
          </w:r>
          <w:r>
            <w:instrText xml:space="preserve"> PAGEREF _Toc13415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_Toc22070 </w:instrText>
          </w:r>
          <w:r>
            <w:fldChar w:fldCharType="separate"/>
          </w:r>
          <w:r>
            <w:rPr>
              <w:rFonts w:hint="eastAsia"/>
            </w:rPr>
            <w:t>3</w:t>
          </w:r>
          <w:r>
            <w:t>.3.3</w:t>
          </w:r>
          <w:r>
            <w:rPr>
              <w:rFonts w:hint="eastAsia"/>
            </w:rPr>
            <w:t>安全性</w:t>
          </w:r>
          <w:r>
            <w:tab/>
          </w:r>
          <w:r>
            <w:fldChar w:fldCharType="begin"/>
          </w:r>
          <w:r>
            <w:instrText xml:space="preserve"> PAGEREF _Toc22070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_Toc27763 </w:instrText>
          </w:r>
          <w:r>
            <w:fldChar w:fldCharType="separate"/>
          </w:r>
          <w:r>
            <w:rPr>
              <w:rFonts w:hint="eastAsia"/>
            </w:rPr>
            <w:t>3</w:t>
          </w:r>
          <w:r>
            <w:t>.3.4</w:t>
          </w:r>
          <w:r>
            <w:rPr>
              <w:rFonts w:hint="eastAsia"/>
            </w:rPr>
            <w:t>可维护性</w:t>
          </w:r>
          <w:r>
            <w:tab/>
          </w:r>
          <w:r>
            <w:fldChar w:fldCharType="begin"/>
          </w:r>
          <w:r>
            <w:instrText xml:space="preserve"> PAGEREF _Toc27763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_Toc14251 </w:instrText>
          </w:r>
          <w:r>
            <w:fldChar w:fldCharType="separate"/>
          </w:r>
          <w:r>
            <w:rPr>
              <w:rFonts w:hint="eastAsia"/>
            </w:rPr>
            <w:t>3</w:t>
          </w:r>
          <w:r>
            <w:t>.3.5</w:t>
          </w:r>
          <w:r>
            <w:rPr>
              <w:rFonts w:hint="eastAsia"/>
            </w:rPr>
            <w:t>互操作性</w:t>
          </w:r>
          <w:r>
            <w:tab/>
          </w:r>
          <w:r>
            <w:fldChar w:fldCharType="begin"/>
          </w:r>
          <w:r>
            <w:instrText xml:space="preserve"> PAGEREF _Toc14251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_Toc26987 </w:instrText>
          </w:r>
          <w:r>
            <w:fldChar w:fldCharType="separate"/>
          </w:r>
          <w:r>
            <w:rPr>
              <w:rFonts w:ascii="等线" w:hAnsi="等线" w:eastAsia="等线" w:cs="等线"/>
              <w:spacing w:val="0"/>
              <w:position w:val="0"/>
              <w:shd w:val="clear" w:fill="auto"/>
            </w:rPr>
            <w:t>3.3.</w:t>
          </w:r>
          <w:r>
            <w:rPr>
              <w:rFonts w:hint="eastAsia" w:ascii="等线" w:hAnsi="等线" w:eastAsia="等线" w:cs="等线"/>
              <w:spacing w:val="0"/>
              <w:position w:val="0"/>
              <w:shd w:val="clear" w:fill="auto"/>
              <w:lang w:val="en-US" w:eastAsia="zh-CN"/>
            </w:rPr>
            <w:t>6</w:t>
          </w:r>
          <w:r>
            <w:rPr>
              <w:rFonts w:ascii="等线" w:hAnsi="等线" w:eastAsia="等线" w:cs="等线"/>
              <w:spacing w:val="0"/>
              <w:position w:val="0"/>
              <w:shd w:val="clear" w:fill="auto"/>
            </w:rPr>
            <w:t>可伸缩性</w:t>
          </w:r>
          <w:r>
            <w:tab/>
          </w:r>
          <w:r>
            <w:fldChar w:fldCharType="begin"/>
          </w:r>
          <w:r>
            <w:instrText xml:space="preserve"> PAGEREF _Toc26987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_Toc8804 </w:instrText>
          </w:r>
          <w:r>
            <w:fldChar w:fldCharType="separate"/>
          </w:r>
          <w:r>
            <w:rPr>
              <w:rFonts w:ascii="等线" w:hAnsi="等线" w:eastAsia="等线" w:cs="等线"/>
              <w:spacing w:val="0"/>
              <w:position w:val="0"/>
              <w:shd w:val="clear" w:fill="auto"/>
            </w:rPr>
            <w:t>3.3.</w:t>
          </w:r>
          <w:r>
            <w:rPr>
              <w:rFonts w:hint="eastAsia" w:ascii="等线" w:hAnsi="等线" w:eastAsia="等线" w:cs="等线"/>
              <w:spacing w:val="0"/>
              <w:position w:val="0"/>
              <w:shd w:val="clear" w:fill="auto"/>
              <w:lang w:val="en-US" w:eastAsia="zh-CN"/>
            </w:rPr>
            <w:t>7</w:t>
          </w:r>
          <w:r>
            <w:rPr>
              <w:rFonts w:ascii="等线" w:hAnsi="等线" w:eastAsia="等线" w:cs="等线"/>
              <w:spacing w:val="0"/>
              <w:position w:val="0"/>
              <w:shd w:val="clear" w:fill="auto"/>
            </w:rPr>
            <w:t>鲁棒性</w:t>
          </w:r>
          <w:r>
            <w:tab/>
          </w:r>
          <w:r>
            <w:fldChar w:fldCharType="begin"/>
          </w:r>
          <w:r>
            <w:instrText xml:space="preserve"> PAGEREF _Toc8804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_Toc13181 </w:instrText>
          </w:r>
          <w:r>
            <w:fldChar w:fldCharType="separate"/>
          </w:r>
          <w:r>
            <w:rPr>
              <w:rFonts w:ascii="等线" w:hAnsi="等线" w:eastAsia="等线" w:cs="等线"/>
              <w:spacing w:val="0"/>
              <w:position w:val="0"/>
              <w:shd w:val="clear" w:fill="auto"/>
            </w:rPr>
            <w:t>3.3.</w:t>
          </w:r>
          <w:r>
            <w:rPr>
              <w:rFonts w:hint="eastAsia" w:ascii="等线" w:hAnsi="等线" w:eastAsia="等线" w:cs="等线"/>
              <w:spacing w:val="0"/>
              <w:position w:val="0"/>
              <w:shd w:val="clear" w:fill="auto"/>
              <w:lang w:val="en-US" w:eastAsia="zh-CN"/>
            </w:rPr>
            <w:t>8</w:t>
          </w:r>
          <w:r>
            <w:rPr>
              <w:rFonts w:ascii="等线" w:hAnsi="等线" w:eastAsia="等线" w:cs="等线"/>
              <w:spacing w:val="0"/>
              <w:position w:val="0"/>
              <w:shd w:val="clear" w:fill="auto"/>
            </w:rPr>
            <w:t>可扩展性</w:t>
          </w:r>
          <w:r>
            <w:tab/>
          </w:r>
          <w:r>
            <w:fldChar w:fldCharType="begin"/>
          </w:r>
          <w:r>
            <w:instrText xml:space="preserve"> PAGEREF _Toc13181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_Toc6170 </w:instrText>
          </w:r>
          <w:r>
            <w:fldChar w:fldCharType="separate"/>
          </w:r>
          <w:r>
            <w:rPr>
              <w:rFonts w:ascii="等线 Light" w:hAnsi="等线 Light" w:eastAsia="等线 Light" w:cs="等线 Light"/>
              <w:spacing w:val="0"/>
              <w:position w:val="0"/>
              <w:shd w:val="clear" w:fill="auto"/>
            </w:rPr>
            <w:t>3.4 设计与实现约束</w:t>
          </w:r>
          <w:r>
            <w:tab/>
          </w:r>
          <w:r>
            <w:fldChar w:fldCharType="begin"/>
          </w:r>
          <w:r>
            <w:instrText xml:space="preserve"> PAGEREF _Toc6170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_Toc32439 </w:instrText>
          </w:r>
          <w:r>
            <w:fldChar w:fldCharType="separate"/>
          </w:r>
          <w:r>
            <w:rPr>
              <w:rFonts w:ascii="等线" w:hAnsi="等线" w:eastAsia="等线" w:cs="等线"/>
              <w:spacing w:val="0"/>
              <w:position w:val="0"/>
              <w:shd w:val="clear" w:fill="auto"/>
            </w:rPr>
            <w:t>3.4.1 必须遵循的标准</w:t>
          </w:r>
          <w:r>
            <w:tab/>
          </w:r>
          <w:r>
            <w:fldChar w:fldCharType="begin"/>
          </w:r>
          <w:r>
            <w:instrText xml:space="preserve"> PAGEREF _Toc32439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_Toc14579 </w:instrText>
          </w:r>
          <w:r>
            <w:fldChar w:fldCharType="separate"/>
          </w:r>
          <w:r>
            <w:rPr>
              <w:rFonts w:ascii="等线" w:hAnsi="等线" w:eastAsia="等线" w:cs="等线"/>
              <w:spacing w:val="0"/>
              <w:position w:val="0"/>
              <w:shd w:val="clear" w:fill="auto"/>
            </w:rPr>
            <w:t>3.4.2 硬件的限制</w:t>
          </w:r>
          <w:r>
            <w:tab/>
          </w:r>
          <w:r>
            <w:fldChar w:fldCharType="begin"/>
          </w:r>
          <w:r>
            <w:instrText xml:space="preserve"> PAGEREF _Toc14579 \h </w:instrText>
          </w:r>
          <w:r>
            <w:fldChar w:fldCharType="separate"/>
          </w:r>
          <w:r>
            <w:t>14</w:t>
          </w:r>
          <w:r>
            <w:fldChar w:fldCharType="end"/>
          </w:r>
          <w:r>
            <w:fldChar w:fldCharType="end"/>
          </w:r>
        </w:p>
        <w:p>
          <w:pPr>
            <w:spacing w:before="0" w:beforeLines="0" w:after="0" w:afterLines="0" w:line="240" w:lineRule="auto"/>
            <w:ind w:left="0" w:leftChars="0" w:right="0" w:rightChars="0" w:firstLine="0" w:firstLineChars="0"/>
            <w:jc w:val="both"/>
          </w:pPr>
          <w:r>
            <w:fldChar w:fldCharType="end"/>
          </w:r>
        </w:p>
      </w:sdtContent>
    </w:sdt>
    <w:p>
      <w:pPr>
        <w:widowControl/>
        <w:jc w:val="left"/>
      </w:pPr>
    </w:p>
    <w:p>
      <w:pPr>
        <w:widowControl/>
        <w:jc w:val="left"/>
      </w:pPr>
    </w:p>
    <w:p>
      <w:pPr>
        <w:widowControl/>
        <w:jc w:val="left"/>
      </w:pPr>
    </w:p>
    <w:p>
      <w:pPr>
        <w:numPr>
          <w:ilvl w:val="0"/>
          <w:numId w:val="1"/>
        </w:numPr>
        <w:outlineLvl w:val="0"/>
        <w:rPr>
          <w:rFonts w:hint="eastAsia"/>
          <w:b/>
          <w:bCs/>
          <w:sz w:val="44"/>
          <w:szCs w:val="44"/>
          <w:lang w:val="en-US" w:eastAsia="zh-CN"/>
        </w:rPr>
      </w:pPr>
      <w:bookmarkStart w:id="11" w:name="_Toc31997"/>
      <w:r>
        <w:rPr>
          <w:rFonts w:hint="eastAsia"/>
          <w:b/>
          <w:bCs/>
          <w:sz w:val="44"/>
          <w:szCs w:val="44"/>
          <w:lang w:val="en-US" w:eastAsia="zh-CN"/>
        </w:rPr>
        <w:t>前言</w:t>
      </w:r>
      <w:bookmarkEnd w:id="11"/>
    </w:p>
    <w:p>
      <w:pPr>
        <w:widowControl w:val="0"/>
        <w:numPr>
          <w:ilvl w:val="0"/>
          <w:numId w:val="0"/>
        </w:numPr>
        <w:jc w:val="both"/>
        <w:rPr>
          <w:rFonts w:hint="default"/>
          <w:b/>
          <w:bCs/>
          <w:sz w:val="44"/>
          <w:szCs w:val="44"/>
          <w:lang w:val="en-US" w:eastAsia="zh-CN"/>
        </w:rPr>
      </w:pPr>
    </w:p>
    <w:p>
      <w:pPr>
        <w:widowControl w:val="0"/>
        <w:numPr>
          <w:ilvl w:val="1"/>
          <w:numId w:val="1"/>
        </w:numPr>
        <w:jc w:val="both"/>
        <w:outlineLvl w:val="1"/>
        <w:rPr>
          <w:rFonts w:hint="eastAsia"/>
          <w:b w:val="0"/>
          <w:bCs w:val="0"/>
          <w:sz w:val="28"/>
          <w:szCs w:val="28"/>
          <w:lang w:val="en-US" w:eastAsia="zh-CN"/>
        </w:rPr>
      </w:pPr>
      <w:bookmarkStart w:id="12" w:name="_Toc32066"/>
      <w:r>
        <w:rPr>
          <w:rFonts w:hint="eastAsia"/>
          <w:b w:val="0"/>
          <w:bCs w:val="0"/>
          <w:sz w:val="28"/>
          <w:szCs w:val="28"/>
          <w:lang w:val="en-US" w:eastAsia="zh-CN"/>
        </w:rPr>
        <w:t>目的</w:t>
      </w:r>
      <w:bookmarkEnd w:id="12"/>
      <w:r>
        <w:rPr>
          <w:rFonts w:hint="eastAsia"/>
          <w:b w:val="0"/>
          <w:bCs w:val="0"/>
          <w:sz w:val="28"/>
          <w:szCs w:val="28"/>
          <w:lang w:val="en-US" w:eastAsia="zh-CN"/>
        </w:rPr>
        <w:tab/>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根据企业对休假管理的要求，制定企业休假管理微信小程序。以辅助企业内部人力资源部门提高对休假事务的管理的沟通、效率等，减少人工的参与，减轻管理人员的工作任务，降低管理成本。</w:t>
      </w:r>
    </w:p>
    <w:p>
      <w:pPr>
        <w:widowControl w:val="0"/>
        <w:numPr>
          <w:ilvl w:val="0"/>
          <w:numId w:val="0"/>
        </w:numPr>
        <w:jc w:val="both"/>
        <w:rPr>
          <w:rFonts w:hint="eastAsia"/>
          <w:b w:val="0"/>
          <w:bCs w:val="0"/>
          <w:sz w:val="28"/>
          <w:szCs w:val="28"/>
          <w:lang w:val="en-US" w:eastAsia="zh-CN"/>
        </w:rPr>
      </w:pPr>
    </w:p>
    <w:p>
      <w:pPr>
        <w:widowControl w:val="0"/>
        <w:numPr>
          <w:ilvl w:val="0"/>
          <w:numId w:val="0"/>
        </w:numPr>
        <w:jc w:val="both"/>
        <w:outlineLvl w:val="1"/>
        <w:rPr>
          <w:rFonts w:hint="eastAsia"/>
          <w:b w:val="0"/>
          <w:bCs w:val="0"/>
          <w:sz w:val="28"/>
          <w:szCs w:val="28"/>
          <w:lang w:val="en-US" w:eastAsia="zh-CN"/>
        </w:rPr>
      </w:pPr>
      <w:bookmarkStart w:id="13" w:name="_Toc22884"/>
      <w:r>
        <w:rPr>
          <w:rFonts w:hint="eastAsia"/>
          <w:b w:val="0"/>
          <w:bCs w:val="0"/>
          <w:sz w:val="28"/>
          <w:szCs w:val="28"/>
          <w:lang w:val="en-US" w:eastAsia="zh-CN"/>
        </w:rPr>
        <w:t>1.2范围</w:t>
      </w:r>
      <w:bookmarkEnd w:id="13"/>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只是对员工休假这一管理事物进行跟踪，不包含员工其他信息。</w:t>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jc w:val="both"/>
        <w:outlineLvl w:val="1"/>
        <w:rPr>
          <w:rFonts w:hint="eastAsia"/>
          <w:b w:val="0"/>
          <w:bCs w:val="0"/>
          <w:sz w:val="28"/>
          <w:szCs w:val="28"/>
          <w:lang w:val="en-US" w:eastAsia="zh-CN"/>
        </w:rPr>
      </w:pPr>
      <w:bookmarkStart w:id="14" w:name="_Toc7455"/>
      <w:r>
        <w:rPr>
          <w:rFonts w:hint="eastAsia"/>
          <w:b w:val="0"/>
          <w:bCs w:val="0"/>
          <w:sz w:val="28"/>
          <w:szCs w:val="28"/>
          <w:lang w:val="en-US" w:eastAsia="zh-CN"/>
        </w:rPr>
        <w:t>1.3意义</w:t>
      </w:r>
      <w:bookmarkEnd w:id="14"/>
    </w:p>
    <w:p>
      <w:pPr>
        <w:widowControl w:val="0"/>
        <w:numPr>
          <w:ilvl w:val="0"/>
          <w:numId w:val="0"/>
        </w:numPr>
        <w:ind w:firstLine="420" w:firstLineChars="0"/>
        <w:jc w:val="both"/>
        <w:rPr>
          <w:rFonts w:hint="default"/>
          <w:b w:val="0"/>
          <w:bCs w:val="0"/>
          <w:sz w:val="28"/>
          <w:szCs w:val="28"/>
          <w:lang w:val="en-US" w:eastAsia="zh-CN"/>
        </w:rPr>
      </w:pPr>
      <w:r>
        <w:rPr>
          <w:rFonts w:hint="eastAsia"/>
          <w:b w:val="0"/>
          <w:bCs w:val="0"/>
          <w:sz w:val="28"/>
          <w:szCs w:val="28"/>
          <w:lang w:val="en-US" w:eastAsia="zh-CN"/>
        </w:rPr>
        <w:t>本企业休假管理微信小程序能够提高企业经营管理的效率，降低成本。它不但奢侈节约了很多的人力资源，人工服务纪录导致疏忽的问题也得以解决，减少存有管理工作人员造成错误管理的状况。</w:t>
      </w:r>
      <w:bookmarkStart w:id="62" w:name="_GoBack"/>
      <w:bookmarkEnd w:id="62"/>
    </w:p>
    <w:p>
      <w:pPr>
        <w:widowControl/>
        <w:jc w:val="left"/>
        <w:rPr>
          <w:rFonts w:asciiTheme="majorHAnsi" w:hAnsiTheme="majorHAnsi" w:eastAsiaTheme="majorEastAsia" w:cstheme="majorBidi"/>
          <w:b/>
          <w:bCs/>
          <w:sz w:val="32"/>
          <w:szCs w:val="32"/>
        </w:rPr>
      </w:pPr>
      <w:r>
        <w:br w:type="page"/>
      </w:r>
    </w:p>
    <w:p>
      <w:pPr>
        <w:pStyle w:val="2"/>
        <w:numPr>
          <w:ilvl w:val="0"/>
          <w:numId w:val="1"/>
        </w:numPr>
        <w:ind w:left="0" w:leftChars="0" w:firstLine="0" w:firstLineChars="0"/>
        <w:outlineLvl w:val="0"/>
        <w:rPr>
          <w:rFonts w:hint="eastAsia"/>
        </w:rPr>
      </w:pPr>
      <w:bookmarkStart w:id="15" w:name="_Toc4437"/>
      <w:bookmarkStart w:id="16" w:name="_Toc15541"/>
      <w:r>
        <w:rPr>
          <w:rFonts w:hint="eastAsia"/>
        </w:rPr>
        <w:t>需求概述</w:t>
      </w:r>
      <w:bookmarkEnd w:id="15"/>
      <w:bookmarkEnd w:id="16"/>
    </w:p>
    <w:p>
      <w:pPr>
        <w:pStyle w:val="2"/>
        <w:numPr>
          <w:ilvl w:val="0"/>
          <w:numId w:val="0"/>
        </w:numPr>
        <w:ind w:leftChars="0"/>
        <w:outlineLvl w:val="1"/>
        <w:rPr>
          <w:rFonts w:hint="eastAsia"/>
          <w:b/>
          <w:bCs/>
          <w:sz w:val="32"/>
          <w:szCs w:val="32"/>
        </w:rPr>
      </w:pPr>
      <w:bookmarkStart w:id="17" w:name="_Toc30548"/>
      <w:bookmarkStart w:id="18" w:name="_Toc1038"/>
      <w:r>
        <w:rPr>
          <w:rFonts w:hint="eastAsia"/>
          <w:b/>
          <w:bCs/>
          <w:sz w:val="32"/>
          <w:szCs w:val="32"/>
        </w:rPr>
        <w:t>2.1高层需求</w:t>
      </w:r>
      <w:bookmarkEnd w:id="17"/>
      <w:bookmarkEnd w:id="18"/>
    </w:p>
    <w:p>
      <w:pPr>
        <w:pStyle w:val="2"/>
        <w:numPr>
          <w:ilvl w:val="0"/>
          <w:numId w:val="0"/>
        </w:numPr>
        <w:ind w:leftChars="0"/>
        <w:outlineLvl w:val="2"/>
        <w:rPr>
          <w:rFonts w:hint="eastAsia"/>
          <w:b/>
          <w:bCs/>
          <w:sz w:val="32"/>
          <w:szCs w:val="32"/>
        </w:rPr>
      </w:pPr>
      <w:bookmarkStart w:id="19" w:name="_Toc381"/>
      <w:bookmarkStart w:id="20" w:name="_Toc18529"/>
      <w:r>
        <w:rPr>
          <w:rFonts w:hint="eastAsia"/>
          <w:b/>
          <w:bCs/>
          <w:sz w:val="32"/>
          <w:szCs w:val="32"/>
        </w:rPr>
        <w:t>2.1.1需求范围</w:t>
      </w:r>
      <w:bookmarkEnd w:id="19"/>
      <w:bookmarkEnd w:id="20"/>
    </w:p>
    <w:p>
      <w:pPr>
        <w:spacing w:line="360" w:lineRule="auto"/>
        <w:ind w:firstLine="420" w:firstLineChars="0"/>
        <w:rPr>
          <w:rFonts w:hint="eastAsia"/>
          <w:lang w:val="en-US" w:eastAsia="zh-CN"/>
        </w:rPr>
      </w:pPr>
      <w:r>
        <w:rPr>
          <w:rFonts w:hint="eastAsia"/>
          <w:lang w:val="en-US" w:eastAsia="zh-CN"/>
        </w:rPr>
        <w:t>普通员工休假管理</w:t>
      </w:r>
    </w:p>
    <w:p>
      <w:pPr>
        <w:spacing w:line="360" w:lineRule="auto"/>
        <w:ind w:firstLine="420" w:firstLineChars="0"/>
        <w:rPr>
          <w:rFonts w:hint="eastAsia"/>
          <w:lang w:val="en-US" w:eastAsia="zh-CN"/>
        </w:rPr>
      </w:pPr>
      <w:r>
        <w:rPr>
          <w:rFonts w:hint="eastAsia"/>
          <w:lang w:val="en-US" w:eastAsia="zh-CN"/>
        </w:rPr>
        <w:t>高级员工及管理人员休假管理</w:t>
      </w:r>
    </w:p>
    <w:p>
      <w:pPr>
        <w:spacing w:line="360" w:lineRule="auto"/>
        <w:ind w:firstLine="420" w:firstLineChars="0"/>
        <w:rPr>
          <w:rFonts w:hint="eastAsia"/>
        </w:rPr>
      </w:pPr>
      <w:r>
        <w:rPr>
          <w:rFonts w:hint="eastAsia"/>
          <w:lang w:val="en-US" w:eastAsia="zh-CN"/>
        </w:rPr>
        <w:t>休假基础管理</w:t>
      </w:r>
    </w:p>
    <w:p>
      <w:pPr>
        <w:pStyle w:val="4"/>
        <w:numPr>
          <w:ilvl w:val="0"/>
          <w:numId w:val="0"/>
        </w:numPr>
        <w:ind w:leftChars="0"/>
        <w:outlineLvl w:val="2"/>
        <w:rPr>
          <w:rFonts w:hint="eastAsia"/>
        </w:rPr>
      </w:pPr>
      <w:bookmarkStart w:id="21" w:name="_Toc17985"/>
      <w:bookmarkStart w:id="22" w:name="_Toc12034"/>
      <w:r>
        <w:rPr>
          <w:rFonts w:hint="eastAsia"/>
          <w:lang w:val="en-US" w:eastAsia="zh-CN"/>
        </w:rPr>
        <w:t>2.1.2</w:t>
      </w:r>
      <w:r>
        <w:rPr>
          <w:rFonts w:hint="eastAsia"/>
        </w:rPr>
        <w:t>特性列表</w:t>
      </w:r>
      <w:bookmarkEnd w:id="21"/>
      <w:bookmarkEnd w:id="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sz w:val="21"/>
                <w:szCs w:val="21"/>
                <w:vertAlign w:val="baseline"/>
                <w:lang w:val="en-US" w:eastAsia="zh-CN"/>
              </w:rPr>
            </w:pPr>
            <w:r>
              <w:rPr>
                <w:rFonts w:hint="eastAsia"/>
                <w:sz w:val="21"/>
                <w:szCs w:val="21"/>
                <w:vertAlign w:val="baseline"/>
                <w:lang w:val="en-US" w:eastAsia="zh-CN"/>
              </w:rPr>
              <w:t>系统业务目标</w:t>
            </w: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主要特性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r>
              <w:rPr>
                <w:rFonts w:hint="eastAsia"/>
                <w:sz w:val="21"/>
                <w:szCs w:val="21"/>
                <w:vertAlign w:val="baseline"/>
                <w:lang w:val="en-US" w:eastAsia="zh-CN"/>
              </w:rPr>
              <w:t>提升员工休假的审批效率</w:t>
            </w: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支持与现有员工系统管理系统，小程序信息读取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r>
              <w:rPr>
                <w:rFonts w:hint="eastAsia"/>
                <w:sz w:val="21"/>
                <w:szCs w:val="21"/>
                <w:vertAlign w:val="baseline"/>
                <w:lang w:val="en-US" w:eastAsia="zh-CN"/>
              </w:rPr>
              <w:t xml:space="preserve">方便协调与调整员工的工作 </w:t>
            </w: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提供休假原因和休假驳回原因说明功能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r>
              <w:rPr>
                <w:rFonts w:hint="eastAsia"/>
                <w:sz w:val="21"/>
                <w:szCs w:val="21"/>
                <w:vertAlign w:val="baseline"/>
                <w:lang w:val="en-US" w:eastAsia="zh-CN"/>
              </w:rPr>
              <w:t>促进管理人员与员工休假情况的沟通</w:t>
            </w: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特色功能，员工无需登录系统，利用小程序即可进行休假申请提交及了解休假审批结果。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r>
              <w:rPr>
                <w:rFonts w:hint="eastAsia"/>
                <w:sz w:val="21"/>
                <w:szCs w:val="21"/>
                <w:vertAlign w:val="baseline"/>
                <w:lang w:val="en-US" w:eastAsia="zh-CN"/>
              </w:rPr>
              <w:t>了解员工的休假情况</w:t>
            </w: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特色功能，经理无需登录系统，利用小程序即可进行休假申请提交及了解休假审批结果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提供查看同部门所有员工的休假审批情况的功能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sz w:val="21"/>
                <w:szCs w:val="21"/>
                <w:vertAlign w:val="baseline"/>
                <w:lang w:val="en-US" w:eastAsia="zh-CN"/>
              </w:rPr>
            </w:pPr>
          </w:p>
        </w:tc>
        <w:tc>
          <w:tcPr>
            <w:tcW w:w="4261" w:type="dxa"/>
          </w:tcPr>
          <w:p>
            <w:pPr>
              <w:rPr>
                <w:rFonts w:hint="default"/>
                <w:sz w:val="21"/>
                <w:szCs w:val="21"/>
                <w:vertAlign w:val="baseline"/>
                <w:lang w:val="en-US" w:eastAsia="zh-CN"/>
              </w:rPr>
            </w:pPr>
            <w:r>
              <w:rPr>
                <w:rFonts w:hint="eastAsia"/>
                <w:sz w:val="21"/>
                <w:szCs w:val="21"/>
                <w:vertAlign w:val="baseline"/>
                <w:lang w:val="en-US" w:eastAsia="zh-CN"/>
              </w:rPr>
              <w:t>特色功能，提供休假规则模板，提供自定义规则功能</w:t>
            </w:r>
          </w:p>
        </w:tc>
      </w:tr>
    </w:tbl>
    <w:p>
      <w:pPr>
        <w:rPr>
          <w:rFonts w:hint="eastAsia"/>
          <w:lang w:eastAsia="zh-CN"/>
        </w:rPr>
      </w:pPr>
    </w:p>
    <w:p>
      <w:pPr>
        <w:rPr>
          <w:rFonts w:hint="eastAsia"/>
          <w:b w:val="0"/>
          <w:bCs w:val="0"/>
          <w:sz w:val="28"/>
          <w:szCs w:val="28"/>
          <w:lang w:val="en-US" w:eastAsia="zh-CN"/>
        </w:rPr>
      </w:pPr>
      <w:r>
        <w:rPr>
          <w:rFonts w:hint="eastAsia"/>
          <w:b w:val="0"/>
          <w:bCs w:val="0"/>
          <w:sz w:val="28"/>
          <w:szCs w:val="28"/>
          <w:lang w:val="en-US" w:eastAsia="zh-CN"/>
        </w:rPr>
        <w:t>2.1.2.1员工个人休假管理</w:t>
      </w:r>
    </w:p>
    <w:p>
      <w:pPr>
        <w:ind w:firstLine="420" w:firstLineChars="0"/>
        <w:rPr>
          <w:rFonts w:hint="eastAsia"/>
          <w:lang w:val="en-US" w:eastAsia="zh-CN"/>
        </w:rPr>
      </w:pPr>
      <w:r>
        <w:rPr>
          <w:rFonts w:hint="eastAsia"/>
          <w:lang w:val="en-US" w:eastAsia="zh-CN"/>
        </w:rPr>
        <w:t>跟踪个人休假情况</w:t>
      </w:r>
    </w:p>
    <w:p>
      <w:pPr>
        <w:ind w:firstLine="420" w:firstLineChars="0"/>
        <w:rPr>
          <w:rFonts w:hint="eastAsia"/>
          <w:lang w:val="en-US" w:eastAsia="zh-CN"/>
        </w:rPr>
      </w:pPr>
      <w:r>
        <w:rPr>
          <w:rFonts w:hint="eastAsia"/>
          <w:lang w:val="en-US" w:eastAsia="zh-CN"/>
        </w:rPr>
        <w:t>提交个人休假申请</w:t>
      </w:r>
    </w:p>
    <w:p>
      <w:pPr>
        <w:ind w:firstLine="420" w:firstLineChars="0"/>
        <w:rPr>
          <w:rFonts w:hint="eastAsia"/>
          <w:lang w:val="en-US" w:eastAsia="zh-CN"/>
        </w:rPr>
      </w:pPr>
      <w:r>
        <w:rPr>
          <w:rFonts w:hint="eastAsia"/>
          <w:lang w:val="en-US" w:eastAsia="zh-CN"/>
        </w:rPr>
        <w:t>获取休假审批结果通知</w:t>
      </w:r>
    </w:p>
    <w:p>
      <w:pPr>
        <w:ind w:firstLine="420" w:firstLineChars="0"/>
        <w:rPr>
          <w:rFonts w:hint="eastAsia"/>
          <w:lang w:val="en-US" w:eastAsia="zh-CN"/>
        </w:rPr>
      </w:pPr>
      <w:r>
        <w:rPr>
          <w:rFonts w:hint="eastAsia"/>
          <w:lang w:val="en-US" w:eastAsia="zh-CN"/>
        </w:rPr>
        <w:t>销假提交行程卡、健康码等</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2.1.2.2管理人员休假管理</w:t>
      </w:r>
    </w:p>
    <w:p>
      <w:pPr>
        <w:ind w:firstLine="420" w:firstLineChars="0"/>
        <w:rPr>
          <w:rFonts w:hint="eastAsia"/>
          <w:lang w:val="en-US" w:eastAsia="zh-CN"/>
        </w:rPr>
      </w:pPr>
      <w:r>
        <w:rPr>
          <w:rFonts w:hint="eastAsia"/>
          <w:lang w:val="en-US" w:eastAsia="zh-CN"/>
        </w:rPr>
        <w:t>跟踪个人休假情况</w:t>
      </w:r>
    </w:p>
    <w:p>
      <w:pPr>
        <w:ind w:firstLine="420" w:firstLineChars="0"/>
        <w:rPr>
          <w:rFonts w:hint="eastAsia"/>
          <w:lang w:val="en-US" w:eastAsia="zh-CN"/>
        </w:rPr>
      </w:pPr>
      <w:r>
        <w:rPr>
          <w:rFonts w:hint="eastAsia"/>
          <w:lang w:val="en-US" w:eastAsia="zh-CN"/>
        </w:rPr>
        <w:t>提交个人休假申请</w:t>
      </w:r>
    </w:p>
    <w:p>
      <w:pPr>
        <w:ind w:firstLine="420" w:firstLineChars="0"/>
        <w:rPr>
          <w:rFonts w:hint="eastAsia"/>
          <w:lang w:val="en-US" w:eastAsia="zh-CN"/>
        </w:rPr>
      </w:pPr>
      <w:r>
        <w:rPr>
          <w:rFonts w:hint="eastAsia"/>
          <w:lang w:val="en-US" w:eastAsia="zh-CN"/>
        </w:rPr>
        <w:t>获取休假审批结果通知</w:t>
      </w:r>
    </w:p>
    <w:p>
      <w:pPr>
        <w:ind w:firstLine="420" w:firstLineChars="0"/>
        <w:rPr>
          <w:rFonts w:hint="eastAsia"/>
          <w:lang w:val="en-US" w:eastAsia="zh-CN"/>
        </w:rPr>
      </w:pPr>
      <w:r>
        <w:rPr>
          <w:rFonts w:hint="eastAsia"/>
          <w:lang w:val="en-US" w:eastAsia="zh-CN"/>
        </w:rPr>
        <w:t>销假提交行程卡、健康码等</w:t>
      </w:r>
    </w:p>
    <w:p>
      <w:pPr>
        <w:ind w:firstLine="420" w:firstLineChars="0"/>
        <w:rPr>
          <w:rFonts w:hint="eastAsia"/>
          <w:lang w:val="en-US" w:eastAsia="zh-CN"/>
        </w:rPr>
      </w:pPr>
      <w:r>
        <w:rPr>
          <w:rFonts w:hint="eastAsia"/>
          <w:lang w:val="en-US" w:eastAsia="zh-CN"/>
        </w:rPr>
        <w:t>跟踪员工休假情况</w:t>
      </w:r>
    </w:p>
    <w:p>
      <w:pPr>
        <w:ind w:firstLine="420" w:firstLineChars="0"/>
        <w:rPr>
          <w:rFonts w:hint="eastAsia"/>
          <w:lang w:val="en-US" w:eastAsia="zh-CN"/>
        </w:rPr>
      </w:pPr>
      <w:r>
        <w:rPr>
          <w:rFonts w:hint="eastAsia"/>
          <w:lang w:val="en-US" w:eastAsia="zh-CN"/>
        </w:rPr>
        <w:t>获取休假审批通知</w:t>
      </w:r>
    </w:p>
    <w:p>
      <w:pPr>
        <w:ind w:firstLine="420" w:firstLineChars="0"/>
        <w:rPr>
          <w:rFonts w:hint="eastAsia"/>
          <w:lang w:val="en-US" w:eastAsia="zh-CN"/>
        </w:rPr>
      </w:pPr>
      <w:r>
        <w:rPr>
          <w:rFonts w:hint="eastAsia"/>
          <w:lang w:val="en-US" w:eastAsia="zh-CN"/>
        </w:rPr>
        <w:t>提交休假审批结果</w:t>
      </w:r>
    </w:p>
    <w:p>
      <w:pPr>
        <w:ind w:firstLine="420" w:firstLineChars="0"/>
        <w:rPr>
          <w:rFonts w:hint="eastAsia"/>
          <w:lang w:val="en-US" w:eastAsia="zh-CN"/>
        </w:rPr>
      </w:pPr>
    </w:p>
    <w:p>
      <w:pPr>
        <w:ind w:firstLine="420" w:firstLineChars="0"/>
        <w:rPr>
          <w:rFonts w:hint="default"/>
          <w:lang w:val="en-US" w:eastAsia="zh-CN"/>
        </w:rPr>
      </w:pPr>
    </w:p>
    <w:p>
      <w:pPr>
        <w:rPr>
          <w:rFonts w:hint="eastAsia"/>
          <w:sz w:val="28"/>
          <w:szCs w:val="28"/>
          <w:lang w:val="en-US" w:eastAsia="zh-CN"/>
        </w:rPr>
      </w:pPr>
      <w:r>
        <w:rPr>
          <w:rFonts w:hint="eastAsia"/>
          <w:sz w:val="28"/>
          <w:szCs w:val="28"/>
          <w:lang w:val="en-US" w:eastAsia="zh-CN"/>
        </w:rPr>
        <w:t>2.1.2.3休假基础管理</w:t>
      </w:r>
    </w:p>
    <w:p>
      <w:pPr>
        <w:ind w:firstLine="420" w:firstLineChars="0"/>
        <w:rPr>
          <w:rFonts w:hint="eastAsia"/>
          <w:lang w:val="en-US" w:eastAsia="zh-CN"/>
        </w:rPr>
      </w:pPr>
      <w:r>
        <w:rPr>
          <w:rFonts w:hint="eastAsia"/>
          <w:lang w:val="en-US" w:eastAsia="zh-CN"/>
        </w:rPr>
        <w:t>管理休假类型</w:t>
      </w:r>
    </w:p>
    <w:p>
      <w:pPr>
        <w:ind w:firstLine="420" w:firstLineChars="0"/>
        <w:rPr>
          <w:rFonts w:hint="eastAsia"/>
          <w:lang w:val="en-US" w:eastAsia="zh-CN"/>
        </w:rPr>
      </w:pPr>
      <w:r>
        <w:rPr>
          <w:rFonts w:hint="eastAsia"/>
          <w:lang w:val="en-US" w:eastAsia="zh-CN"/>
        </w:rPr>
        <w:t>管理休假类型集合</w:t>
      </w:r>
    </w:p>
    <w:p>
      <w:pPr>
        <w:ind w:firstLine="420" w:firstLineChars="0"/>
        <w:rPr>
          <w:rFonts w:hint="eastAsia"/>
          <w:lang w:val="en-US" w:eastAsia="zh-CN"/>
        </w:rPr>
      </w:pPr>
    </w:p>
    <w:p>
      <w:pPr>
        <w:ind w:firstLine="420" w:firstLineChars="0"/>
        <w:rPr>
          <w:rFonts w:hint="eastAsia"/>
          <w:lang w:val="en-US" w:eastAsia="zh-CN"/>
        </w:rPr>
      </w:pPr>
    </w:p>
    <w:p>
      <w:pPr>
        <w:rPr>
          <w:rFonts w:hint="eastAsia"/>
          <w:sz w:val="28"/>
          <w:szCs w:val="28"/>
          <w:lang w:val="en-US" w:eastAsia="zh-CN"/>
        </w:rPr>
      </w:pPr>
      <w:r>
        <w:rPr>
          <w:rFonts w:hint="eastAsia"/>
          <w:sz w:val="28"/>
          <w:szCs w:val="28"/>
          <w:lang w:val="en-US" w:eastAsia="zh-CN"/>
        </w:rPr>
        <w:t>2.1.2.4特色功能</w:t>
      </w:r>
    </w:p>
    <w:p>
      <w:pPr>
        <w:rPr>
          <w:rFonts w:hint="eastAsia"/>
          <w:sz w:val="28"/>
          <w:szCs w:val="28"/>
          <w:lang w:val="en-US" w:eastAsia="zh-CN"/>
        </w:rPr>
      </w:pPr>
    </w:p>
    <w:p>
      <w:pPr>
        <w:ind w:firstLine="420" w:firstLineChars="0"/>
        <w:rPr>
          <w:rFonts w:hint="eastAsia"/>
          <w:b/>
          <w:bCs/>
          <w:sz w:val="21"/>
          <w:szCs w:val="21"/>
          <w:lang w:val="en-US" w:eastAsia="zh-CN"/>
        </w:rPr>
      </w:pPr>
      <w:r>
        <w:rPr>
          <w:rFonts w:hint="eastAsia"/>
          <w:b/>
          <w:bCs/>
          <w:sz w:val="21"/>
          <w:szCs w:val="21"/>
          <w:lang w:val="en-US" w:eastAsia="zh-CN"/>
        </w:rPr>
        <w:t>提供休假类型集合，提供自定义的休假类型功能</w:t>
      </w:r>
    </w:p>
    <w:p>
      <w:pPr>
        <w:pStyle w:val="20"/>
        <w:numPr>
          <w:ilvl w:val="0"/>
          <w:numId w:val="0"/>
        </w:numPr>
        <w:ind w:left="420" w:leftChars="0"/>
        <w:rPr>
          <w:rFonts w:hint="eastAsia" w:eastAsiaTheme="minorEastAsia"/>
          <w:lang w:eastAsia="zh-CN"/>
        </w:rPr>
      </w:pPr>
      <w:r>
        <w:rPr>
          <w:rFonts w:hint="eastAsia"/>
        </w:rPr>
        <w:t>内置默认休假类型集合，集合包含默认国家年休假，公司福利年休假，病假，产假，陪产假这些休假类型</w:t>
      </w:r>
      <w:r>
        <w:rPr>
          <w:rFonts w:hint="eastAsia"/>
          <w:lang w:eastAsia="zh-CN"/>
        </w:rPr>
        <w:t>。</w:t>
      </w:r>
    </w:p>
    <w:p>
      <w:pPr>
        <w:ind w:firstLine="420" w:firstLineChars="0"/>
        <w:rPr>
          <w:rFonts w:hint="eastAsia" w:eastAsiaTheme="minorEastAsia"/>
          <w:lang w:eastAsia="zh-CN"/>
        </w:rPr>
      </w:pPr>
      <w:r>
        <w:rPr>
          <w:rFonts w:hint="eastAsia"/>
        </w:rPr>
        <w:t>提供自定义休假类型功能，可通过自定义类型修改默认的国家年休假，公司福利年休假</w:t>
      </w:r>
      <w:r>
        <w:rPr>
          <w:rFonts w:hint="eastAsia"/>
          <w:lang w:val="en-US" w:eastAsia="zh-CN"/>
        </w:rPr>
        <w:tab/>
      </w:r>
      <w:r>
        <w:rPr>
          <w:rFonts w:hint="eastAsia"/>
        </w:rPr>
        <w:t>等，也可以通过自定义类型定义公司自己的休假类型</w:t>
      </w:r>
      <w:r>
        <w:rPr>
          <w:rFonts w:hint="eastAsia"/>
          <w:lang w:eastAsia="zh-CN"/>
        </w:rPr>
        <w:t>。</w:t>
      </w:r>
    </w:p>
    <w:p>
      <w:pPr>
        <w:ind w:firstLine="420" w:firstLineChars="0"/>
        <w:rPr>
          <w:rFonts w:hint="eastAsia"/>
          <w:sz w:val="21"/>
          <w:szCs w:val="21"/>
          <w:vertAlign w:val="baseline"/>
          <w:lang w:val="en-US" w:eastAsia="zh-CN"/>
        </w:rPr>
      </w:pPr>
      <w:r>
        <w:rPr>
          <w:rFonts w:hint="eastAsia"/>
          <w:sz w:val="21"/>
          <w:szCs w:val="21"/>
          <w:vertAlign w:val="baseline"/>
          <w:lang w:val="en-US" w:eastAsia="zh-CN"/>
        </w:rPr>
        <w:t>特色功能，员工无需登录系统，利用小程序即可进行休假申请提交及了解休假审批结果。</w:t>
      </w:r>
    </w:p>
    <w:p>
      <w:pPr>
        <w:ind w:firstLine="420" w:firstLineChars="0"/>
        <w:rPr>
          <w:rFonts w:hint="eastAsia"/>
          <w:sz w:val="21"/>
          <w:szCs w:val="21"/>
          <w:vertAlign w:val="baseline"/>
          <w:lang w:val="en-US" w:eastAsia="zh-CN"/>
        </w:rPr>
      </w:pPr>
      <w:r>
        <w:rPr>
          <w:rFonts w:hint="eastAsia"/>
          <w:sz w:val="21"/>
          <w:szCs w:val="21"/>
          <w:vertAlign w:val="baseline"/>
          <w:lang w:val="en-US" w:eastAsia="zh-CN"/>
        </w:rPr>
        <w:t>特色功能，经理无需登录系统，利用小程序即可进行休假申请提交及了解休假审批结果。</w:t>
      </w:r>
    </w:p>
    <w:p>
      <w:pPr>
        <w:ind w:firstLine="420" w:firstLineChars="0"/>
        <w:rPr>
          <w:rFonts w:hint="eastAsia"/>
          <w:sz w:val="21"/>
          <w:szCs w:val="21"/>
          <w:vertAlign w:val="baseline"/>
          <w:lang w:val="en-US" w:eastAsia="zh-CN"/>
        </w:rPr>
      </w:pPr>
      <w:r>
        <w:rPr>
          <w:rFonts w:hint="eastAsia"/>
          <w:sz w:val="21"/>
          <w:szCs w:val="21"/>
          <w:vertAlign w:val="baseline"/>
          <w:lang w:val="en-US" w:eastAsia="zh-CN"/>
        </w:rPr>
        <w:t>特色功能，提供休假规则模板，提供自定义规则功能。</w:t>
      </w:r>
    </w:p>
    <w:p>
      <w:pPr>
        <w:ind w:firstLine="420" w:firstLineChars="0"/>
        <w:rPr>
          <w:rFonts w:hint="eastAsia"/>
          <w:sz w:val="21"/>
          <w:szCs w:val="21"/>
          <w:vertAlign w:val="baseline"/>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2.1.2.5技术特色</w:t>
      </w:r>
    </w:p>
    <w:p>
      <w:pPr>
        <w:rPr>
          <w:rFonts w:hint="eastAsia"/>
          <w:sz w:val="28"/>
          <w:szCs w:val="28"/>
          <w:lang w:val="en-US" w:eastAsia="zh-CN"/>
        </w:rPr>
      </w:pPr>
    </w:p>
    <w:p>
      <w:pPr>
        <w:ind w:firstLine="420" w:firstLineChars="0"/>
        <w:rPr>
          <w:rFonts w:hint="eastAsia"/>
          <w:lang w:val="en-US" w:eastAsia="zh-CN"/>
        </w:rPr>
      </w:pPr>
      <w:r>
        <w:rPr>
          <w:rFonts w:hint="eastAsia"/>
          <w:lang w:val="en-US" w:eastAsia="zh-CN"/>
        </w:rPr>
        <w:t>与现有的系统无缝集成</w:t>
      </w:r>
    </w:p>
    <w:p>
      <w:pPr>
        <w:ind w:firstLine="420" w:firstLineChars="0"/>
        <w:rPr>
          <w:rFonts w:hint="eastAsia"/>
          <w:lang w:val="en-US" w:eastAsia="zh-CN"/>
        </w:rPr>
      </w:pPr>
      <w:r>
        <w:rPr>
          <w:rFonts w:hint="eastAsia"/>
          <w:lang w:val="en-US" w:eastAsia="zh-CN"/>
        </w:rPr>
        <w:t>支持二次开发集成新系统</w:t>
      </w:r>
    </w:p>
    <w:p/>
    <w:p/>
    <w:p>
      <w:pPr>
        <w:pStyle w:val="4"/>
        <w:outlineLvl w:val="9"/>
        <w:rPr>
          <w:rFonts w:hint="eastAsia"/>
        </w:rPr>
      </w:pPr>
    </w:p>
    <w:p>
      <w:pPr>
        <w:pStyle w:val="4"/>
        <w:outlineLvl w:val="2"/>
        <w:rPr>
          <w:rFonts w:hint="eastAsia"/>
        </w:rPr>
      </w:pPr>
      <w:bookmarkStart w:id="23" w:name="_Toc24141"/>
      <w:bookmarkStart w:id="24" w:name="_Toc293"/>
      <w:r>
        <w:rPr>
          <w:rFonts w:hint="eastAsia"/>
        </w:rPr>
        <w:t>2</w:t>
      </w:r>
      <w:r>
        <w:t>.1.3</w:t>
      </w:r>
      <w:r>
        <w:rPr>
          <w:rFonts w:hint="eastAsia"/>
        </w:rPr>
        <w:t>上下文图</w:t>
      </w:r>
      <w:bookmarkEnd w:id="23"/>
      <w:bookmarkEnd w:id="24"/>
    </w:p>
    <w:p>
      <w:pPr>
        <w:rPr>
          <w:rFonts w:hint="eastAsia"/>
        </w:rPr>
      </w:pPr>
    </w:p>
    <w:p>
      <w:pPr>
        <w:rPr>
          <w:rFonts w:hint="eastAsia"/>
        </w:rPr>
      </w:pPr>
    </w:p>
    <w:p>
      <w:r>
        <w:drawing>
          <wp:inline distT="0" distB="0" distL="114300" distR="114300">
            <wp:extent cx="5266055" cy="3918585"/>
            <wp:effectExtent l="0" t="0" r="6985" b="133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
                    <a:stretch>
                      <a:fillRect/>
                    </a:stretch>
                  </pic:blipFill>
                  <pic:spPr>
                    <a:xfrm>
                      <a:off x="0" y="0"/>
                      <a:ext cx="5266055" cy="3918585"/>
                    </a:xfrm>
                    <a:prstGeom prst="rect">
                      <a:avLst/>
                    </a:prstGeom>
                    <a:noFill/>
                    <a:ln>
                      <a:noFill/>
                    </a:ln>
                  </pic:spPr>
                </pic:pic>
              </a:graphicData>
            </a:graphic>
          </wp:inline>
        </w:drawing>
      </w:r>
    </w:p>
    <w:p/>
    <w:p/>
    <w:p/>
    <w:p>
      <w:pPr>
        <w:ind w:firstLine="420" w:firstLineChars="0"/>
        <w:rPr>
          <w:rFonts w:hint="eastAsia"/>
          <w:sz w:val="32"/>
          <w:szCs w:val="32"/>
          <w:vertAlign w:val="baseline"/>
          <w:lang w:val="en-US" w:eastAsia="zh-CN"/>
        </w:rPr>
      </w:pPr>
    </w:p>
    <w:p>
      <w:pPr>
        <w:ind w:firstLine="420" w:firstLineChars="0"/>
        <w:rPr>
          <w:rFonts w:hint="eastAsia"/>
          <w:sz w:val="32"/>
          <w:szCs w:val="32"/>
          <w:vertAlign w:val="baseline"/>
          <w:lang w:val="en-US" w:eastAsia="zh-CN"/>
        </w:rPr>
      </w:pPr>
    </w:p>
    <w:p>
      <w:pPr>
        <w:ind w:firstLine="420" w:firstLineChars="0"/>
        <w:rPr>
          <w:rFonts w:hint="eastAsia"/>
          <w:sz w:val="32"/>
          <w:szCs w:val="32"/>
          <w:vertAlign w:val="baseline"/>
          <w:lang w:val="en-US" w:eastAsia="zh-CN"/>
        </w:rPr>
      </w:pPr>
    </w:p>
    <w:p>
      <w:pPr>
        <w:ind w:firstLine="420" w:firstLineChars="0"/>
        <w:outlineLvl w:val="1"/>
        <w:rPr>
          <w:rFonts w:hint="eastAsia"/>
          <w:sz w:val="32"/>
          <w:szCs w:val="32"/>
          <w:vertAlign w:val="baseline"/>
          <w:lang w:val="en-US" w:eastAsia="zh-CN"/>
        </w:rPr>
      </w:pPr>
      <w:bookmarkStart w:id="25" w:name="_Toc19094"/>
      <w:r>
        <w:rPr>
          <w:rFonts w:hint="eastAsia"/>
          <w:sz w:val="32"/>
          <w:szCs w:val="32"/>
          <w:vertAlign w:val="baseline"/>
          <w:lang w:val="en-US" w:eastAsia="zh-CN"/>
        </w:rPr>
        <w:t>2.2用例模型</w:t>
      </w:r>
      <w:bookmarkEnd w:id="25"/>
    </w:p>
    <w:p>
      <w:pPr>
        <w:ind w:firstLine="420" w:firstLineChars="0"/>
        <w:rPr>
          <w:rFonts w:hint="eastAsia"/>
          <w:sz w:val="32"/>
          <w:szCs w:val="32"/>
          <w:vertAlign w:val="baseline"/>
          <w:lang w:val="en-US" w:eastAsia="zh-CN"/>
        </w:rPr>
      </w:pPr>
    </w:p>
    <w:p>
      <w:pPr>
        <w:ind w:firstLine="420" w:firstLineChars="0"/>
        <w:outlineLvl w:val="2"/>
        <w:rPr>
          <w:rFonts w:hint="eastAsia"/>
          <w:sz w:val="28"/>
          <w:szCs w:val="28"/>
          <w:vertAlign w:val="baseline"/>
          <w:lang w:val="en-US" w:eastAsia="zh-CN"/>
        </w:rPr>
      </w:pPr>
      <w:bookmarkStart w:id="26" w:name="_Toc27683"/>
      <w:r>
        <w:rPr>
          <w:rFonts w:hint="eastAsia"/>
          <w:sz w:val="28"/>
          <w:szCs w:val="28"/>
          <w:vertAlign w:val="baseline"/>
          <w:lang w:val="en-US" w:eastAsia="zh-CN"/>
        </w:rPr>
        <w:t>2.2.1业务建模</w:t>
      </w:r>
      <w:bookmarkEnd w:id="26"/>
    </w:p>
    <w:p>
      <w:pPr>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16450" cy="4756150"/>
            <wp:effectExtent l="0" t="0" r="1270" b="1397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6"/>
                    <a:stretch>
                      <a:fillRect/>
                    </a:stretch>
                  </pic:blipFill>
                  <pic:spPr>
                    <a:xfrm>
                      <a:off x="0" y="0"/>
                      <a:ext cx="4616450" cy="4756150"/>
                    </a:xfrm>
                    <a:prstGeom prst="rect">
                      <a:avLst/>
                    </a:prstGeom>
                    <a:noFill/>
                    <a:ln w="9525">
                      <a:noFill/>
                    </a:ln>
                  </pic:spPr>
                </pic:pic>
              </a:graphicData>
            </a:graphic>
          </wp:inline>
        </w:drawing>
      </w:r>
    </w:p>
    <w:p>
      <w:pPr>
        <w:ind w:firstLine="420" w:firstLineChars="0"/>
        <w:rPr>
          <w:rFonts w:ascii="宋体" w:hAnsi="宋体" w:eastAsia="宋体" w:cs="宋体"/>
          <w:kern w:val="0"/>
          <w:sz w:val="24"/>
          <w:szCs w:val="24"/>
          <w:lang w:val="en-US" w:eastAsia="zh-CN" w:bidi="ar"/>
        </w:rPr>
      </w:pPr>
    </w:p>
    <w:p>
      <w:pPr>
        <w:pStyle w:val="4"/>
        <w:outlineLvl w:val="2"/>
      </w:pPr>
      <w:bookmarkStart w:id="27" w:name="_Toc2354"/>
      <w:bookmarkStart w:id="28" w:name="_Toc32409"/>
      <w:r>
        <w:rPr>
          <w:rFonts w:hint="eastAsia"/>
        </w:rPr>
        <w:t>2</w:t>
      </w:r>
      <w:r>
        <w:t xml:space="preserve">.2.2 </w:t>
      </w:r>
      <w:r>
        <w:rPr>
          <w:rFonts w:hint="eastAsia"/>
        </w:rPr>
        <w:t>用例图</w:t>
      </w:r>
      <w:bookmarkEnd w:id="27"/>
      <w:bookmarkEnd w:id="28"/>
    </w:p>
    <w:p>
      <w:pPr>
        <w:pStyle w:val="5"/>
        <w:outlineLvl w:val="9"/>
      </w:pPr>
      <w:r>
        <w:rPr>
          <w:rFonts w:hint="eastAsia"/>
        </w:rPr>
        <w:t>2</w:t>
      </w:r>
      <w:r>
        <w:t xml:space="preserve">.2.2.1 </w:t>
      </w:r>
      <w:r>
        <w:rPr>
          <w:rFonts w:hint="eastAsia"/>
        </w:rPr>
        <w:t>系统参与者</w:t>
      </w:r>
    </w:p>
    <w:p>
      <w:pPr>
        <w:pStyle w:val="20"/>
        <w:numPr>
          <w:ilvl w:val="0"/>
          <w:numId w:val="2"/>
        </w:numPr>
        <w:ind w:firstLineChars="0"/>
      </w:pPr>
      <w:r>
        <w:rPr>
          <w:rFonts w:hint="eastAsia"/>
        </w:rPr>
        <w:t>员工</w:t>
      </w:r>
    </w:p>
    <w:p>
      <w:pPr>
        <w:pStyle w:val="20"/>
        <w:numPr>
          <w:ilvl w:val="0"/>
          <w:numId w:val="2"/>
        </w:numPr>
        <w:ind w:firstLineChars="0"/>
      </w:pPr>
      <w:r>
        <w:rPr>
          <w:rFonts w:hint="eastAsia"/>
          <w:lang w:val="en-US" w:eastAsia="zh-CN"/>
        </w:rPr>
        <w:t>经理</w:t>
      </w:r>
    </w:p>
    <w:p>
      <w:pPr>
        <w:pStyle w:val="20"/>
        <w:numPr>
          <w:ilvl w:val="0"/>
          <w:numId w:val="2"/>
        </w:numPr>
        <w:ind w:firstLineChars="0"/>
      </w:pPr>
      <w:r>
        <w:rPr>
          <w:rFonts w:hint="eastAsia"/>
        </w:rPr>
        <w:t>人力资源管理职员</w:t>
      </w:r>
    </w:p>
    <w:p>
      <w:pPr>
        <w:pStyle w:val="20"/>
        <w:numPr>
          <w:ilvl w:val="0"/>
          <w:numId w:val="2"/>
        </w:numPr>
        <w:ind w:firstLineChars="0"/>
      </w:pPr>
      <w:r>
        <w:rPr>
          <w:rFonts w:hint="eastAsia"/>
        </w:rPr>
        <w:t>人力资源管理系统</w:t>
      </w:r>
    </w:p>
    <w:p>
      <w:pPr>
        <w:pStyle w:val="20"/>
        <w:numPr>
          <w:ilvl w:val="0"/>
          <w:numId w:val="2"/>
        </w:numPr>
        <w:ind w:firstLineChars="0"/>
      </w:pPr>
      <w:r>
        <w:rPr>
          <w:rFonts w:hint="eastAsia"/>
        </w:rPr>
        <w:t>认证权限管理系统</w:t>
      </w:r>
    </w:p>
    <w:p>
      <w:pPr>
        <w:pStyle w:val="20"/>
        <w:numPr>
          <w:ilvl w:val="0"/>
          <w:numId w:val="2"/>
        </w:numPr>
        <w:ind w:firstLineChars="0"/>
      </w:pPr>
      <w:r>
        <w:rPr>
          <w:rFonts w:hint="eastAsia"/>
          <w:lang w:val="en-US" w:eastAsia="zh-CN"/>
        </w:rPr>
        <w:t>小程序</w:t>
      </w:r>
      <w:r>
        <w:rPr>
          <w:rFonts w:hint="eastAsia"/>
        </w:rPr>
        <w:t>系统</w:t>
      </w:r>
    </w:p>
    <w:p>
      <w:pPr>
        <w:ind w:firstLine="420" w:firstLineChars="0"/>
        <w:rPr>
          <w:rFonts w:hint="eastAsia" w:ascii="宋体" w:hAnsi="宋体" w:eastAsia="宋体" w:cs="宋体"/>
          <w:kern w:val="0"/>
          <w:sz w:val="24"/>
          <w:szCs w:val="24"/>
          <w:lang w:val="en-US" w:eastAsia="zh-CN" w:bidi="ar"/>
        </w:rPr>
      </w:pPr>
    </w:p>
    <w:p/>
    <w:p/>
    <w:p/>
    <w:p/>
    <w:p/>
    <w:p>
      <w:pPr>
        <w:pStyle w:val="5"/>
        <w:bidi w:val="0"/>
        <w:outlineLvl w:val="9"/>
        <w:rPr>
          <w:rFonts w:hint="eastAsia"/>
          <w:lang w:val="en-US" w:eastAsia="zh-CN"/>
        </w:rPr>
      </w:pPr>
      <w:r>
        <w:rPr>
          <w:rFonts w:hint="eastAsia"/>
          <w:lang w:val="en-US" w:eastAsia="zh-CN"/>
        </w:rPr>
        <w:t>2.2.2.2 用例图</w:t>
      </w:r>
    </w:p>
    <w:p>
      <w:r>
        <w:rPr>
          <w:rFonts w:hint="default"/>
          <w:lang w:val="en-US" w:eastAsia="zh-CN"/>
        </w:rPr>
        <w:drawing>
          <wp:inline distT="0" distB="0" distL="114300" distR="114300">
            <wp:extent cx="4281805" cy="6610985"/>
            <wp:effectExtent l="0" t="0" r="635" b="3175"/>
            <wp:docPr id="26" name="图片 26"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1)"/>
                    <pic:cNvPicPr>
                      <a:picLocks noChangeAspect="1"/>
                    </pic:cNvPicPr>
                  </pic:nvPicPr>
                  <pic:blipFill>
                    <a:blip r:embed="rId7"/>
                    <a:stretch>
                      <a:fillRect/>
                    </a:stretch>
                  </pic:blipFill>
                  <pic:spPr>
                    <a:xfrm>
                      <a:off x="0" y="0"/>
                      <a:ext cx="4281805" cy="6610985"/>
                    </a:xfrm>
                    <a:prstGeom prst="rect">
                      <a:avLst/>
                    </a:prstGeom>
                  </pic:spPr>
                </pic:pic>
              </a:graphicData>
            </a:graphic>
          </wp:inline>
        </w:drawing>
      </w:r>
    </w:p>
    <w:p/>
    <w:p/>
    <w:p/>
    <w:p/>
    <w:p/>
    <w:p>
      <w:pPr>
        <w:pStyle w:val="5"/>
        <w:tabs>
          <w:tab w:val="left" w:pos="2618"/>
        </w:tabs>
        <w:outlineLvl w:val="9"/>
        <w:rPr>
          <w:rFonts w:hint="eastAsia"/>
        </w:rPr>
      </w:pPr>
      <w:r>
        <w:rPr>
          <w:rFonts w:hint="eastAsia"/>
        </w:rPr>
        <w:t>2</w:t>
      </w:r>
      <w:r>
        <w:t xml:space="preserve">.2.3.2 </w:t>
      </w:r>
      <w:r>
        <w:rPr>
          <w:rFonts w:hint="eastAsia"/>
        </w:rPr>
        <w:t>用例简述</w:t>
      </w:r>
    </w:p>
    <w:p>
      <w:pPr>
        <w:pStyle w:val="5"/>
        <w:tabs>
          <w:tab w:val="left" w:pos="2618"/>
        </w:tabs>
        <w:outlineLvl w:val="9"/>
      </w:pPr>
      <w:r>
        <w:tab/>
      </w:r>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240" w:type="dxa"/>
          </w:tcPr>
          <w:p>
            <w:r>
              <w:rPr>
                <w:rFonts w:hint="eastAsia"/>
              </w:rPr>
              <w:t>用例名称： 配置</w:t>
            </w:r>
            <w:r>
              <w:rPr>
                <w:rFonts w:hint="eastAsia"/>
                <w:lang w:val="en-US" w:eastAsia="zh-CN"/>
              </w:rPr>
              <w:t>小程序</w:t>
            </w:r>
            <w:r>
              <w:rPr>
                <w:rFonts w:hint="eastAsia"/>
              </w:rPr>
              <w:t>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9" w:hRule="atLeast"/>
        </w:trPr>
        <w:tc>
          <w:tcPr>
            <w:tcW w:w="8240" w:type="dxa"/>
          </w:tcPr>
          <w:p>
            <w:r>
              <w:rPr>
                <w:rFonts w:hint="eastAsia"/>
              </w:rPr>
              <w:t>用例简述：帮助系统管理员配置</w:t>
            </w:r>
            <w:r>
              <w:rPr>
                <w:rFonts w:hint="eastAsia"/>
                <w:lang w:val="en-US" w:eastAsia="zh-CN"/>
              </w:rPr>
              <w:t>小程序</w:t>
            </w:r>
            <w:r>
              <w:rPr>
                <w:rFonts w:hint="eastAsia"/>
              </w:rPr>
              <w:t>系统，休假申请</w:t>
            </w:r>
            <w:r>
              <w:rPr>
                <w:rFonts w:hint="eastAsia"/>
                <w:lang w:val="en-US" w:eastAsia="zh-CN"/>
              </w:rPr>
              <w:t>小程序</w:t>
            </w:r>
            <w:r>
              <w:rPr>
                <w:rFonts w:hint="eastAsia"/>
              </w:rPr>
              <w:t>模板和休假审批结果</w:t>
            </w:r>
            <w:r>
              <w:rPr>
                <w:rFonts w:hint="eastAsia"/>
                <w:lang w:val="en-US" w:eastAsia="zh-CN"/>
              </w:rPr>
              <w:t>小程序</w:t>
            </w:r>
            <w:r>
              <w:rPr>
                <w:rFonts w:hint="eastAsia"/>
              </w:rPr>
              <w:t>模板</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240" w:type="dxa"/>
          </w:tcPr>
          <w:p>
            <w:r>
              <w:rPr>
                <w:rFonts w:hint="eastAsia"/>
              </w:rPr>
              <w:t>优先级：高</w:t>
            </w:r>
          </w:p>
        </w:tc>
      </w:tr>
    </w:tbl>
    <w:p/>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管理员工信息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用例简述：帮助人力资源管理职员从人力资源管理系统导入员工信息，并配置员工所对应的休假类型集合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管理休假类型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用例简述：帮助人力资源管理资源创建，修改和删除休假类型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管理休假类型集合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用例简述：帮助人力资源管理职员创建，删除，修改休假类型集合，并添加或删除集合中包含员工能够选择的休假类型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pPr>
              <w:rPr>
                <w:rFonts w:hint="eastAsia" w:eastAsiaTheme="minorEastAsia"/>
                <w:lang w:val="en-US" w:eastAsia="zh-CN"/>
              </w:rPr>
            </w:pPr>
            <w:r>
              <w:rPr>
                <w:rFonts w:hint="eastAsia"/>
              </w:rPr>
              <w:t>优先级：</w:t>
            </w:r>
            <w:r>
              <w:rPr>
                <w:rFonts w:hint="eastAsia"/>
                <w:lang w:val="en-US" w:eastAsia="zh-CN"/>
              </w:rPr>
              <w:t>中</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查看休假情况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用例简述：帮助员工查看自己的休假情况，剩余的假期情况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查看同部门其他员工休假情况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用例简述：帮助员工查看同一部门其他员工休假情况，以便计划自己的休假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用例名称： 审批休假申请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r>
              <w:rPr>
                <w:rFonts w:hint="eastAsia"/>
              </w:rPr>
              <w:t>用例简述：帮助经理审批员工的休假申请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pStyle w:val="3"/>
        <w:outlineLvl w:val="1"/>
      </w:pPr>
      <w:bookmarkStart w:id="29" w:name="_Toc24273"/>
      <w:bookmarkStart w:id="30" w:name="_Toc19984"/>
      <w:r>
        <w:rPr>
          <w:rFonts w:hint="eastAsia"/>
        </w:rPr>
        <w:t>2</w:t>
      </w:r>
      <w:r>
        <w:t>.</w:t>
      </w:r>
      <w:r>
        <w:rPr>
          <w:rFonts w:hint="eastAsia"/>
          <w:lang w:val="en-US" w:eastAsia="zh-CN"/>
        </w:rPr>
        <w:t>3</w:t>
      </w:r>
      <w:r>
        <w:t xml:space="preserve"> </w:t>
      </w:r>
      <w:r>
        <w:rPr>
          <w:rFonts w:hint="eastAsia"/>
        </w:rPr>
        <w:t>限制与假设</w:t>
      </w:r>
      <w:bookmarkEnd w:id="29"/>
      <w:bookmarkEnd w:id="30"/>
    </w:p>
    <w:p>
      <w:pPr>
        <w:pStyle w:val="4"/>
        <w:outlineLvl w:val="9"/>
        <w:rPr>
          <w:rFonts w:hint="eastAsia"/>
        </w:rPr>
      </w:pPr>
    </w:p>
    <w:p>
      <w:pPr>
        <w:pStyle w:val="2"/>
        <w:numPr>
          <w:ilvl w:val="0"/>
          <w:numId w:val="0"/>
        </w:numPr>
        <w:ind w:leftChars="0"/>
        <w:outlineLvl w:val="0"/>
      </w:pPr>
      <w:bookmarkStart w:id="31" w:name="_Toc1985"/>
      <w:bookmarkStart w:id="32" w:name="_Toc22499"/>
      <w:r>
        <w:rPr>
          <w:rFonts w:hint="eastAsia"/>
          <w:lang w:val="en-US" w:eastAsia="zh-CN"/>
        </w:rPr>
        <w:t>3.</w:t>
      </w:r>
      <w:r>
        <w:rPr>
          <w:rFonts w:hint="eastAsia"/>
        </w:rPr>
        <w:t>具体需求</w:t>
      </w:r>
      <w:bookmarkEnd w:id="31"/>
      <w:bookmarkEnd w:id="32"/>
    </w:p>
    <w:p>
      <w:pPr>
        <w:pStyle w:val="3"/>
        <w:numPr>
          <w:ilvl w:val="0"/>
          <w:numId w:val="0"/>
        </w:numPr>
        <w:ind w:leftChars="0"/>
        <w:outlineLvl w:val="1"/>
      </w:pPr>
      <w:bookmarkStart w:id="33" w:name="_Toc30000"/>
      <w:bookmarkStart w:id="34" w:name="_Toc27773"/>
      <w:r>
        <w:rPr>
          <w:rFonts w:hint="eastAsia"/>
          <w:lang w:val="en-US" w:eastAsia="zh-CN"/>
        </w:rPr>
        <w:t>3.1</w:t>
      </w:r>
      <w:r>
        <w:rPr>
          <w:rFonts w:hint="eastAsia"/>
        </w:rPr>
        <w:t>用例描述</w:t>
      </w:r>
      <w:bookmarkEnd w:id="33"/>
      <w:bookmarkEnd w:id="34"/>
    </w:p>
    <w:p>
      <w:pPr>
        <w:pStyle w:val="4"/>
        <w:numPr>
          <w:ilvl w:val="0"/>
          <w:numId w:val="0"/>
        </w:numPr>
        <w:ind w:leftChars="0"/>
        <w:outlineLvl w:val="2"/>
      </w:pPr>
      <w:bookmarkStart w:id="35" w:name="_Toc18637"/>
      <w:bookmarkStart w:id="36" w:name="_Toc17071"/>
      <w:r>
        <w:rPr>
          <w:rFonts w:hint="eastAsia"/>
          <w:lang w:val="en-US" w:eastAsia="zh-CN"/>
        </w:rPr>
        <w:t>3.1.1</w:t>
      </w:r>
      <w:r>
        <w:rPr>
          <w:rFonts w:hint="eastAsia"/>
        </w:rPr>
        <w:t>用例规约</w:t>
      </w:r>
      <w:bookmarkEnd w:id="35"/>
      <w:bookmarkEnd w:id="36"/>
    </w:p>
    <w:tbl>
      <w:tblPr>
        <w:tblStyle w:val="13"/>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用例名称</w:t>
            </w:r>
          </w:p>
          <w:p>
            <w:pPr>
              <w:pStyle w:val="20"/>
              <w:ind w:left="360" w:firstLine="0" w:firstLineChars="0"/>
            </w:pPr>
            <w:r>
              <w:rPr>
                <w:rFonts w:hint="eastAsia"/>
              </w:rPr>
              <w:t>管理休假申请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简要说明</w:t>
            </w:r>
          </w:p>
          <w:p>
            <w:pPr>
              <w:pStyle w:val="20"/>
              <w:ind w:left="360" w:firstLine="0" w:firstLineChars="0"/>
            </w:pPr>
            <w:r>
              <w:rPr>
                <w:rFonts w:hint="eastAsia"/>
              </w:rPr>
              <w:t>帮助员工创建，修改和删除休假申请</w:t>
            </w:r>
            <w:ins w:id="0" w:author="莫 倩" w:date="2021-10-15T21:01:00Z">
              <w:r>
                <w:rPr>
                  <w:rFonts w:hint="eastAsia"/>
                </w:rPr>
                <w:t>、经理审核休假申请</w:t>
              </w:r>
            </w:ins>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事件流</w:t>
            </w:r>
          </w:p>
          <w:p>
            <w:pPr>
              <w:pStyle w:val="20"/>
              <w:numPr>
                <w:ilvl w:val="1"/>
                <w:numId w:val="3"/>
              </w:numPr>
              <w:ind w:firstLineChars="0"/>
            </w:pPr>
            <w:r>
              <w:rPr>
                <w:rFonts w:hint="eastAsia"/>
              </w:rPr>
              <w:t>基本事件流</w:t>
            </w:r>
          </w:p>
          <w:p>
            <w:pPr>
              <w:pStyle w:val="20"/>
              <w:ind w:left="735" w:firstLine="0" w:firstLineChars="0"/>
            </w:pPr>
            <w:r>
              <w:rPr>
                <w:rFonts w:hint="eastAsia"/>
              </w:rPr>
              <w:t>创建休假申请</w:t>
            </w:r>
          </w:p>
          <w:p>
            <w:pPr>
              <w:pStyle w:val="20"/>
              <w:numPr>
                <w:ilvl w:val="0"/>
                <w:numId w:val="4"/>
              </w:numPr>
              <w:ind w:firstLineChars="0"/>
            </w:pPr>
            <w:r>
              <w:rPr>
                <w:rFonts w:hint="eastAsia"/>
              </w:rPr>
              <w:t>员工进入休假跟踪系统主界面并创建休假申请</w:t>
            </w:r>
          </w:p>
          <w:p>
            <w:pPr>
              <w:pStyle w:val="20"/>
              <w:numPr>
                <w:ilvl w:val="0"/>
                <w:numId w:val="4"/>
              </w:numPr>
              <w:ind w:firstLineChars="0"/>
            </w:pPr>
            <w:r>
              <w:rPr>
                <w:rFonts w:hint="eastAsia"/>
              </w:rPr>
              <w:t>员工选择休假类型，系统提示剩余休假天数</w:t>
            </w:r>
          </w:p>
          <w:p>
            <w:pPr>
              <w:pStyle w:val="20"/>
              <w:numPr>
                <w:ilvl w:val="0"/>
                <w:numId w:val="4"/>
              </w:numPr>
              <w:ind w:firstLineChars="0"/>
            </w:pPr>
            <w:r>
              <w:rPr>
                <w:rFonts w:hint="eastAsia"/>
              </w:rPr>
              <w:t>员工选择休假日期，系统显示查看部门其它员工的休假情况的按钮</w:t>
            </w:r>
          </w:p>
          <w:p>
            <w:pPr>
              <w:pStyle w:val="20"/>
              <w:numPr>
                <w:ilvl w:val="0"/>
                <w:numId w:val="4"/>
              </w:numPr>
              <w:ind w:firstLineChars="0"/>
            </w:pPr>
            <w:r>
              <w:rPr>
                <w:rFonts w:hint="eastAsia"/>
              </w:rPr>
              <w:t>员工填入休假原因</w:t>
            </w:r>
          </w:p>
          <w:p>
            <w:pPr>
              <w:pStyle w:val="20"/>
              <w:numPr>
                <w:ilvl w:val="0"/>
                <w:numId w:val="4"/>
              </w:numPr>
              <w:ind w:firstLineChars="0"/>
            </w:pPr>
            <w:r>
              <w:rPr>
                <w:rFonts w:hint="eastAsia"/>
              </w:rPr>
              <w:t>员工提交休假申请</w:t>
            </w:r>
          </w:p>
          <w:p>
            <w:pPr>
              <w:pStyle w:val="20"/>
              <w:numPr>
                <w:ilvl w:val="0"/>
                <w:numId w:val="4"/>
              </w:numPr>
              <w:ind w:firstLineChars="0"/>
            </w:pPr>
            <w:r>
              <w:rPr>
                <w:rFonts w:hint="eastAsia"/>
              </w:rPr>
              <w:t>系统记录休假申请</w:t>
            </w:r>
          </w:p>
          <w:p>
            <w:pPr>
              <w:pStyle w:val="20"/>
              <w:numPr>
                <w:ilvl w:val="0"/>
                <w:numId w:val="4"/>
              </w:numPr>
              <w:ind w:firstLineChars="0"/>
            </w:pPr>
            <w:r>
              <w:rPr>
                <w:rFonts w:hint="eastAsia"/>
              </w:rPr>
              <w:t>系统创建休假申请并通过</w:t>
            </w:r>
            <w:r>
              <w:rPr>
                <w:rFonts w:hint="eastAsia"/>
                <w:lang w:val="en-US" w:eastAsia="zh-CN"/>
              </w:rPr>
              <w:t>小程序</w:t>
            </w:r>
            <w:r>
              <w:rPr>
                <w:rFonts w:hint="eastAsia"/>
              </w:rPr>
              <w:t>发送给直属经理</w:t>
            </w:r>
          </w:p>
          <w:p>
            <w:pPr>
              <w:pStyle w:val="20"/>
              <w:numPr>
                <w:ilvl w:val="0"/>
                <w:numId w:val="4"/>
              </w:numPr>
              <w:ind w:firstLineChars="0"/>
            </w:pPr>
            <w:r>
              <w:rPr>
                <w:rFonts w:hint="eastAsia"/>
              </w:rPr>
              <w:t>直属经理通过</w:t>
            </w:r>
            <w:r>
              <w:rPr>
                <w:rFonts w:hint="eastAsia"/>
                <w:lang w:val="en-US" w:eastAsia="zh-CN"/>
              </w:rPr>
              <w:t>小程序</w:t>
            </w:r>
            <w:r>
              <w:rPr>
                <w:rFonts w:hint="eastAsia"/>
              </w:rPr>
              <w:t>直接审批申请</w:t>
            </w:r>
          </w:p>
          <w:p>
            <w:pPr>
              <w:pStyle w:val="20"/>
              <w:numPr>
                <w:ilvl w:val="0"/>
                <w:numId w:val="4"/>
              </w:numPr>
              <w:ind w:firstLineChars="0"/>
            </w:pPr>
            <w:r>
              <w:rPr>
                <w:rFonts w:hint="eastAsia"/>
              </w:rPr>
              <w:t>系统记录休假审批结果</w:t>
            </w:r>
          </w:p>
          <w:p>
            <w:pPr>
              <w:pStyle w:val="20"/>
              <w:numPr>
                <w:ilvl w:val="0"/>
                <w:numId w:val="4"/>
              </w:numPr>
              <w:ind w:firstLineChars="0"/>
            </w:pPr>
            <w:r>
              <w:rPr>
                <w:rFonts w:hint="eastAsia"/>
              </w:rPr>
              <w:t>系统创建休假审批结果并通过</w:t>
            </w:r>
            <w:r>
              <w:rPr>
                <w:rFonts w:hint="eastAsia"/>
                <w:lang w:val="en-US" w:eastAsia="zh-CN"/>
              </w:rPr>
              <w:t>小程序</w:t>
            </w:r>
            <w:r>
              <w:rPr>
                <w:rFonts w:hint="eastAsia"/>
              </w:rPr>
              <w:t>发送给员工</w:t>
            </w:r>
          </w:p>
          <w:p>
            <w:pPr>
              <w:pStyle w:val="20"/>
              <w:ind w:left="735" w:firstLine="0" w:firstLineChars="0"/>
            </w:pPr>
            <w:r>
              <w:rPr>
                <w:rFonts w:hint="eastAsia"/>
              </w:rPr>
              <w:t>修改休假申请</w:t>
            </w:r>
          </w:p>
          <w:p>
            <w:pPr>
              <w:pStyle w:val="20"/>
              <w:numPr>
                <w:ilvl w:val="0"/>
                <w:numId w:val="5"/>
              </w:numPr>
              <w:ind w:firstLineChars="0"/>
            </w:pPr>
            <w:r>
              <w:rPr>
                <w:rFonts w:hint="eastAsia"/>
              </w:rPr>
              <w:t>员工进入休假跟踪系统主界面选择需要修改的休假申请并进入修改页面</w:t>
            </w:r>
          </w:p>
          <w:p>
            <w:pPr>
              <w:pStyle w:val="20"/>
              <w:numPr>
                <w:ilvl w:val="0"/>
                <w:numId w:val="5"/>
              </w:numPr>
              <w:ind w:firstLineChars="0"/>
            </w:pPr>
            <w:r>
              <w:rPr>
                <w:rFonts w:hint="eastAsia"/>
              </w:rPr>
              <w:t>系统显示休假类型，系统提示剩余休假天数</w:t>
            </w:r>
          </w:p>
          <w:p>
            <w:pPr>
              <w:pStyle w:val="20"/>
              <w:numPr>
                <w:ilvl w:val="0"/>
                <w:numId w:val="5"/>
              </w:numPr>
              <w:ind w:firstLineChars="0"/>
            </w:pPr>
            <w:r>
              <w:rPr>
                <w:rFonts w:hint="eastAsia"/>
              </w:rPr>
              <w:t>员工选择休假日期，系统显示查看部门其它员工的休假情况的按钮</w:t>
            </w:r>
          </w:p>
          <w:p>
            <w:pPr>
              <w:pStyle w:val="20"/>
              <w:numPr>
                <w:ilvl w:val="0"/>
                <w:numId w:val="5"/>
              </w:numPr>
              <w:ind w:firstLineChars="0"/>
            </w:pPr>
            <w:r>
              <w:rPr>
                <w:rFonts w:hint="eastAsia"/>
              </w:rPr>
              <w:t>员工填入休假原因</w:t>
            </w:r>
          </w:p>
          <w:p>
            <w:pPr>
              <w:pStyle w:val="20"/>
              <w:numPr>
                <w:ilvl w:val="0"/>
                <w:numId w:val="5"/>
              </w:numPr>
              <w:ind w:firstLineChars="0"/>
            </w:pPr>
            <w:r>
              <w:rPr>
                <w:rFonts w:hint="eastAsia"/>
              </w:rPr>
              <w:t>员工提交修改后的休假申请</w:t>
            </w:r>
          </w:p>
          <w:p>
            <w:pPr>
              <w:pStyle w:val="20"/>
              <w:numPr>
                <w:ilvl w:val="0"/>
                <w:numId w:val="5"/>
              </w:numPr>
              <w:ind w:firstLineChars="0"/>
            </w:pPr>
            <w:r>
              <w:rPr>
                <w:rFonts w:hint="eastAsia"/>
              </w:rPr>
              <w:t>系统修改休假申请</w:t>
            </w:r>
          </w:p>
          <w:p>
            <w:pPr>
              <w:pStyle w:val="20"/>
              <w:numPr>
                <w:ilvl w:val="0"/>
                <w:numId w:val="5"/>
              </w:numPr>
              <w:ind w:firstLineChars="0"/>
            </w:pPr>
            <w:r>
              <w:rPr>
                <w:rFonts w:hint="eastAsia"/>
              </w:rPr>
              <w:t>系统创建休假申请并通过</w:t>
            </w:r>
            <w:r>
              <w:rPr>
                <w:rFonts w:hint="eastAsia"/>
                <w:lang w:val="en-US" w:eastAsia="zh-CN"/>
              </w:rPr>
              <w:t>小程序</w:t>
            </w:r>
            <w:r>
              <w:rPr>
                <w:rFonts w:hint="eastAsia"/>
              </w:rPr>
              <w:t>发送给直属经理</w:t>
            </w:r>
          </w:p>
          <w:p>
            <w:pPr>
              <w:pStyle w:val="20"/>
              <w:numPr>
                <w:ilvl w:val="0"/>
                <w:numId w:val="5"/>
              </w:numPr>
              <w:ind w:firstLineChars="0"/>
            </w:pPr>
            <w:r>
              <w:rPr>
                <w:rFonts w:hint="eastAsia"/>
              </w:rPr>
              <w:t>直属经理通过</w:t>
            </w:r>
            <w:r>
              <w:rPr>
                <w:rFonts w:hint="eastAsia"/>
                <w:lang w:val="en-US" w:eastAsia="zh-CN"/>
              </w:rPr>
              <w:t>小程序</w:t>
            </w:r>
            <w:r>
              <w:rPr>
                <w:rFonts w:hint="eastAsia"/>
              </w:rPr>
              <w:t>直接审批申请</w:t>
            </w:r>
          </w:p>
          <w:p>
            <w:pPr>
              <w:pStyle w:val="20"/>
              <w:numPr>
                <w:ilvl w:val="0"/>
                <w:numId w:val="5"/>
              </w:numPr>
              <w:ind w:firstLineChars="0"/>
            </w:pPr>
            <w:r>
              <w:rPr>
                <w:rFonts w:hint="eastAsia"/>
              </w:rPr>
              <w:t>系统记录休假审批结果</w:t>
            </w:r>
          </w:p>
          <w:p>
            <w:pPr>
              <w:pStyle w:val="20"/>
              <w:numPr>
                <w:ilvl w:val="0"/>
                <w:numId w:val="5"/>
              </w:numPr>
              <w:ind w:firstLineChars="0"/>
            </w:pPr>
            <w:r>
              <w:rPr>
                <w:rFonts w:hint="eastAsia"/>
              </w:rPr>
              <w:t>系统创建休假审批结果并</w:t>
            </w:r>
            <w:r>
              <w:rPr>
                <w:rFonts w:hint="eastAsia"/>
                <w:lang w:val="en-US" w:eastAsia="zh-CN"/>
              </w:rPr>
              <w:t>小程序</w:t>
            </w:r>
            <w:r>
              <w:rPr>
                <w:rFonts w:hint="eastAsia"/>
              </w:rPr>
              <w:t>发送给员工</w:t>
            </w:r>
          </w:p>
          <w:p>
            <w:pPr>
              <w:pStyle w:val="20"/>
              <w:ind w:left="735" w:firstLine="0" w:firstLineChars="0"/>
            </w:pPr>
            <w:r>
              <w:rPr>
                <w:rFonts w:hint="eastAsia"/>
              </w:rPr>
              <w:t>删除休假申请</w:t>
            </w:r>
          </w:p>
          <w:p>
            <w:pPr>
              <w:pStyle w:val="20"/>
              <w:numPr>
                <w:ilvl w:val="0"/>
                <w:numId w:val="6"/>
              </w:numPr>
              <w:ind w:firstLineChars="0"/>
              <w:rPr>
                <w:rFonts w:hint="eastAsia"/>
              </w:rPr>
            </w:pPr>
            <w:r>
              <w:rPr>
                <w:rFonts w:hint="eastAsia"/>
              </w:rPr>
              <w:t>员工</w:t>
            </w:r>
            <w:ins w:id="1" w:author="莫 倩" w:date="2021-10-15T21:01:00Z">
              <w:r>
                <w:rPr>
                  <w:rFonts w:hint="eastAsia"/>
                </w:rPr>
                <w:t>提前</w:t>
              </w:r>
            </w:ins>
            <w:r>
              <w:rPr>
                <w:rFonts w:hint="eastAsia"/>
              </w:rPr>
              <w:t>进入休假跟踪系统主界面选择需要删除申请并确认删除</w:t>
            </w:r>
          </w:p>
          <w:p>
            <w:pPr>
              <w:pStyle w:val="20"/>
              <w:numPr>
                <w:ilvl w:val="0"/>
                <w:numId w:val="6"/>
              </w:numPr>
              <w:ind w:firstLineChars="0"/>
              <w:rPr>
                <w:ins w:id="2" w:author="莫 倩" w:date="2021-10-15T21:01:00Z"/>
              </w:rPr>
            </w:pPr>
            <w:ins w:id="3" w:author="莫 倩" w:date="2021-10-15T21:01:00Z">
              <w:r>
                <w:rPr>
                  <w:rFonts w:hint="eastAsia"/>
                </w:rPr>
                <w:t>系统员工取消休假申请并通过</w:t>
              </w:r>
            </w:ins>
            <w:r>
              <w:rPr>
                <w:rFonts w:hint="eastAsia"/>
                <w:color w:val="FF0000"/>
                <w:u w:val="single"/>
                <w:lang w:val="en-US" w:eastAsia="zh-CN"/>
              </w:rPr>
              <w:t>小程序</w:t>
            </w:r>
            <w:ins w:id="4" w:author="莫 倩" w:date="2021-10-15T21:01:00Z">
              <w:r>
                <w:rPr>
                  <w:rFonts w:hint="eastAsia"/>
                </w:rPr>
                <w:t>系统发送给直属经理</w:t>
              </w:r>
            </w:ins>
          </w:p>
          <w:p>
            <w:pPr>
              <w:pStyle w:val="20"/>
              <w:numPr>
                <w:ilvl w:val="0"/>
                <w:numId w:val="6"/>
              </w:numPr>
              <w:ind w:firstLineChars="0"/>
            </w:pPr>
            <w:r>
              <w:rPr>
                <w:rFonts w:hint="eastAsia"/>
              </w:rPr>
              <w:t>系统删除休假申请</w:t>
            </w:r>
          </w:p>
          <w:p>
            <w:pPr>
              <w:pStyle w:val="20"/>
              <w:numPr>
                <w:ilvl w:val="1"/>
                <w:numId w:val="3"/>
              </w:numPr>
              <w:ind w:firstLineChars="0"/>
            </w:pPr>
            <w:r>
              <w:rPr>
                <w:rFonts w:hint="eastAsia"/>
              </w:rPr>
              <w:t>扩展事件流</w:t>
            </w:r>
          </w:p>
          <w:p>
            <w:pPr>
              <w:pStyle w:val="20"/>
              <w:ind w:left="735" w:firstLine="0" w:firstLineChars="0"/>
              <w:rPr>
                <w:ins w:id="5" w:author="莫 倩" w:date="2021-10-15T21:01:00Z"/>
                <w:rFonts w:hint="eastAsia"/>
              </w:rPr>
            </w:pPr>
            <w:ins w:id="6" w:author="莫 倩" w:date="2021-10-15T21:01:00Z">
              <w:r>
                <w:rPr>
                  <w:rFonts w:hint="eastAsia"/>
                </w:rPr>
                <w:t>1）</w:t>
              </w:r>
            </w:ins>
            <w:r>
              <w:rPr>
                <w:rFonts w:hint="eastAsia"/>
              </w:rPr>
              <w:t>如果休假申请通过</w:t>
            </w:r>
            <w:r>
              <w:rPr>
                <w:rFonts w:hint="eastAsia"/>
                <w:lang w:val="en-US" w:eastAsia="zh-CN"/>
              </w:rPr>
              <w:t>小程序</w:t>
            </w:r>
            <w:r>
              <w:rPr>
                <w:rFonts w:hint="eastAsia"/>
              </w:rPr>
              <w:t>发送失败，尝试重新发送三次。</w:t>
            </w:r>
            <w:ins w:id="7" w:author="莫 倩" w:date="2021-10-15T21:01:00Z">
              <w:r>
                <w:rPr>
                  <w:rFonts w:hint="eastAsia"/>
                </w:rPr>
                <w:t>，提示稍后再试</w:t>
              </w:r>
            </w:ins>
          </w:p>
          <w:p>
            <w:pPr>
              <w:pStyle w:val="20"/>
              <w:ind w:left="735" w:firstLine="0" w:firstLineChars="0"/>
            </w:pPr>
            <w:ins w:id="8" w:author="莫 倩" w:date="2021-10-15T21:01:00Z">
              <w:r>
                <w:rPr>
                  <w:rFonts w:hint="eastAsia"/>
                </w:rPr>
                <w:t>2）</w:t>
              </w:r>
            </w:ins>
            <w:r>
              <w:rPr>
                <w:rFonts w:hint="eastAsia"/>
              </w:rPr>
              <w:t>如果</w:t>
            </w:r>
            <w:ins w:id="9" w:author="莫 倩" w:date="2021-10-15T21:01:00Z">
              <w:r>
                <w:rPr>
                  <w:rFonts w:hint="eastAsia"/>
                </w:rPr>
                <w:t>再次</w:t>
              </w:r>
            </w:ins>
            <w:r>
              <w:rPr>
                <w:rFonts w:hint="eastAsia"/>
              </w:rPr>
              <w:t>尝试发送也失败，项目经理进入休假跟踪系统必须得到醒目的提醒</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非功能需求</w:t>
            </w:r>
          </w:p>
          <w:p>
            <w:pPr>
              <w:pStyle w:val="20"/>
              <w:ind w:left="360" w:firstLine="0" w:firstLineChars="0"/>
            </w:pPr>
            <w:r>
              <w:rPr>
                <w:rFonts w:hint="eastAsia"/>
              </w:rPr>
              <w:t>操作必须方便直观</w:t>
            </w:r>
          </w:p>
          <w:p>
            <w:pPr>
              <w:pStyle w:val="20"/>
              <w:ind w:left="360" w:firstLine="0" w:firstLineChars="0"/>
            </w:pPr>
            <w:r>
              <w:rPr>
                <w:rFonts w:hint="eastAsia"/>
              </w:rPr>
              <w:t>休假申请创建与修改在5</w:t>
            </w:r>
            <w:r>
              <w:t>00</w:t>
            </w:r>
            <w:r>
              <w:rPr>
                <w:rFonts w:hint="eastAsia"/>
              </w:rPr>
              <w:t>ms内即可成功</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前置条件</w:t>
            </w:r>
          </w:p>
          <w:p>
            <w:pPr>
              <w:pStyle w:val="20"/>
              <w:ind w:left="360" w:firstLine="0" w:firstLineChars="0"/>
              <w:rPr>
                <w:rFonts w:hint="eastAsia"/>
              </w:rPr>
            </w:pPr>
            <w:r>
              <w:rPr>
                <w:rFonts w:hint="eastAsia"/>
              </w:rPr>
              <w:t>身份验证：登录用户必须是员工</w:t>
            </w:r>
          </w:p>
          <w:p>
            <w:pPr>
              <w:pStyle w:val="20"/>
              <w:ind w:left="360" w:firstLine="0" w:firstLineChars="0"/>
              <w:rPr>
                <w:ins w:id="10" w:author="莫 倩" w:date="2021-10-15T21:01:00Z"/>
              </w:rPr>
            </w:pPr>
            <w:ins w:id="11" w:author="莫 倩" w:date="2021-10-15T21:01:00Z">
              <w:r>
                <w:rPr>
                  <w:rFonts w:hint="eastAsia"/>
                </w:rPr>
                <w:t>经理可以帮助员工进行休假申请</w:t>
              </w:r>
            </w:ins>
          </w:p>
          <w:p>
            <w:pPr>
              <w:pStyle w:val="20"/>
              <w:ind w:left="360" w:firstLine="0" w:firstLineChars="0"/>
            </w:pPr>
            <w:r>
              <w:rPr>
                <w:rFonts w:hint="eastAsia"/>
              </w:rPr>
              <w:t>创建休假要保证选择的休假类型中还有可用的天数</w:t>
            </w:r>
          </w:p>
          <w:p>
            <w:pPr>
              <w:pStyle w:val="20"/>
              <w:ind w:left="360" w:firstLine="0" w:firstLineChars="0"/>
              <w:rPr>
                <w:ins w:id="12" w:author="莫 倩" w:date="2021-10-15T21:01:00Z"/>
                <w:rFonts w:hint="eastAsia"/>
              </w:rPr>
            </w:pPr>
            <w:r>
              <w:rPr>
                <w:rFonts w:hint="eastAsia"/>
              </w:rPr>
              <w:t>修改和删除休假要保证休假日期还没有过</w:t>
            </w:r>
          </w:p>
          <w:p>
            <w:pPr>
              <w:pStyle w:val="20"/>
              <w:ind w:left="360" w:firstLine="0" w:firstLineChars="0"/>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后置条件</w:t>
            </w:r>
          </w:p>
          <w:p>
            <w:pPr>
              <w:pStyle w:val="20"/>
              <w:ind w:left="360" w:firstLine="0" w:firstLineChars="0"/>
            </w:pPr>
            <w:r>
              <w:rPr>
                <w:rFonts w:hint="eastAsia"/>
              </w:rPr>
              <w:t>创建休假申请后，剩余天数必须扣除</w:t>
            </w:r>
          </w:p>
          <w:p>
            <w:pPr>
              <w:pStyle w:val="20"/>
              <w:ind w:left="360" w:firstLine="0" w:firstLineChars="0"/>
            </w:pPr>
            <w:r>
              <w:rPr>
                <w:rFonts w:hint="eastAsia"/>
              </w:rPr>
              <w:t>修改休假申请后，剩余天数根据修改情况修改</w:t>
            </w:r>
          </w:p>
          <w:p>
            <w:pPr>
              <w:pStyle w:val="20"/>
              <w:ind w:left="360" w:firstLine="0" w:firstLineChars="0"/>
            </w:pPr>
            <w:r>
              <w:rPr>
                <w:rFonts w:hint="eastAsia"/>
              </w:rPr>
              <w:t>删除休假申请后，剩余天数必须重新添加</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扩展点</w:t>
            </w:r>
          </w:p>
          <w:p>
            <w:pPr>
              <w:pStyle w:val="20"/>
              <w:ind w:left="360" w:firstLine="0" w:firstLineChars="0"/>
            </w:pPr>
            <w:r>
              <w:rPr>
                <w:rFonts w:hint="eastAsia"/>
              </w:rPr>
              <w:t>经理可以委托审批给他人</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20"/>
              <w:numPr>
                <w:ilvl w:val="0"/>
                <w:numId w:val="3"/>
              </w:numPr>
              <w:ind w:firstLineChars="0"/>
            </w:pPr>
            <w:r>
              <w:rPr>
                <w:rFonts w:hint="eastAsia"/>
              </w:rPr>
              <w:t>优先级</w:t>
            </w:r>
          </w:p>
          <w:p>
            <w:pPr>
              <w:pStyle w:val="20"/>
              <w:ind w:left="360" w:firstLine="0" w:firstLineChars="0"/>
            </w:pPr>
            <w:r>
              <w:rPr>
                <w:rFonts w:hint="eastAsia"/>
              </w:rPr>
              <w:t>高</w:t>
            </w:r>
          </w:p>
        </w:tc>
      </w:tr>
    </w:tbl>
    <w:p/>
    <w:p>
      <w:pPr>
        <w:pStyle w:val="4"/>
        <w:outlineLvl w:val="2"/>
      </w:pPr>
      <w:bookmarkStart w:id="37" w:name="_Toc27948"/>
      <w:bookmarkStart w:id="38" w:name="_Toc5253"/>
      <w:r>
        <w:rPr>
          <w:rFonts w:hint="eastAsia"/>
        </w:rPr>
        <w:t>3</w:t>
      </w:r>
      <w:r>
        <w:t>.1.</w:t>
      </w:r>
      <w:r>
        <w:rPr>
          <w:rFonts w:hint="eastAsia"/>
        </w:rPr>
        <w:t>2用户故事</w:t>
      </w:r>
      <w:bookmarkEnd w:id="37"/>
      <w:bookmarkEnd w:id="38"/>
    </w:p>
    <w:tbl>
      <w:tblPr>
        <w:tblStyle w:val="1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tcPr>
          <w:p>
            <w:pPr>
              <w:jc w:val="center"/>
            </w:pPr>
            <w:r>
              <w:rPr>
                <w:rFonts w:hint="eastAsia"/>
              </w:rPr>
              <w:t>添加新休假类型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tcPr>
          <w:p>
            <w:r>
              <w:rPr>
                <w:rFonts w:hint="eastAsia"/>
              </w:rPr>
              <w:t>作为人力资源管理职员，</w:t>
            </w:r>
          </w:p>
          <w:p>
            <w:r>
              <w:rPr>
                <w:rFonts w:hint="eastAsia"/>
              </w:rPr>
              <w:t>我想想要添加新休假类型的功能，</w:t>
            </w:r>
          </w:p>
          <w:p>
            <w:r>
              <w:rPr>
                <w:rFonts w:hint="eastAsia"/>
              </w:rPr>
              <w:t>以便我可以轻松的给一个或多个员工或一类员工添加新的休假类型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tcPr>
          <w:p/>
          <w:p>
            <w:pPr>
              <w:jc w:val="center"/>
            </w:pPr>
            <w:r>
              <w:rPr>
                <w:rFonts w:hint="eastAsia"/>
              </w:rPr>
              <w:t>验收标准</w:t>
            </w:r>
          </w:p>
          <w:p>
            <w:r>
              <w:rPr>
                <w:rFonts w:hint="eastAsia"/>
              </w:rPr>
              <w:t>正常流程</w:t>
            </w:r>
          </w:p>
          <w:p>
            <w:r>
              <w:rPr>
                <w:rFonts w:hint="eastAsia"/>
              </w:rPr>
              <w:t>给一个员工添加新的休假类型</w:t>
            </w:r>
          </w:p>
          <w:p>
            <w:pPr>
              <w:pStyle w:val="20"/>
              <w:numPr>
                <w:ilvl w:val="0"/>
                <w:numId w:val="7"/>
              </w:numPr>
              <w:ind w:firstLineChars="0"/>
            </w:pPr>
            <w:r>
              <w:rPr>
                <w:rFonts w:hint="eastAsia"/>
              </w:rPr>
              <w:t>创建新的休假类型</w:t>
            </w:r>
          </w:p>
          <w:p>
            <w:pPr>
              <w:pStyle w:val="20"/>
              <w:numPr>
                <w:ilvl w:val="0"/>
                <w:numId w:val="7"/>
              </w:numPr>
              <w:ind w:firstLineChars="0"/>
            </w:pPr>
            <w:r>
              <w:rPr>
                <w:rFonts w:hint="eastAsia"/>
              </w:rPr>
              <w:t>选择员工并添加一个休假类型</w:t>
            </w:r>
          </w:p>
          <w:p>
            <w:r>
              <w:rPr>
                <w:rFonts w:hint="eastAsia"/>
              </w:rPr>
              <w:t>给多个员工添加新的休假类型</w:t>
            </w:r>
          </w:p>
          <w:p>
            <w:pPr>
              <w:pStyle w:val="20"/>
              <w:numPr>
                <w:ilvl w:val="0"/>
                <w:numId w:val="8"/>
              </w:numPr>
              <w:ind w:firstLineChars="0"/>
            </w:pPr>
            <w:r>
              <w:rPr>
                <w:rFonts w:hint="eastAsia"/>
              </w:rPr>
              <w:t>创建新的休假类型</w:t>
            </w:r>
          </w:p>
          <w:p>
            <w:pPr>
              <w:pStyle w:val="20"/>
              <w:numPr>
                <w:ilvl w:val="0"/>
                <w:numId w:val="8"/>
              </w:numPr>
              <w:ind w:firstLineChars="0"/>
            </w:pPr>
            <w:r>
              <w:rPr>
                <w:rFonts w:hint="eastAsia"/>
              </w:rPr>
              <w:t>选择多个员工并为他们添加一个休假类型</w:t>
            </w:r>
          </w:p>
          <w:p>
            <w:r>
              <w:rPr>
                <w:rFonts w:hint="eastAsia"/>
              </w:rPr>
              <w:t>给一类员工添加新的休假类型</w:t>
            </w:r>
          </w:p>
          <w:p>
            <w:pPr>
              <w:pStyle w:val="20"/>
              <w:numPr>
                <w:ilvl w:val="0"/>
                <w:numId w:val="9"/>
              </w:numPr>
              <w:ind w:firstLineChars="0"/>
            </w:pPr>
            <w:r>
              <w:rPr>
                <w:rFonts w:hint="eastAsia"/>
              </w:rPr>
              <w:t>创建新的休假类型</w:t>
            </w:r>
          </w:p>
          <w:p>
            <w:pPr>
              <w:pStyle w:val="20"/>
              <w:numPr>
                <w:ilvl w:val="0"/>
                <w:numId w:val="9"/>
              </w:numPr>
              <w:ind w:firstLineChars="0"/>
            </w:pPr>
            <w:r>
              <w:rPr>
                <w:rFonts w:hint="eastAsia"/>
              </w:rPr>
              <w:t>选择一个休假类型集合并给这个休假类型集合添加一个休假类型</w:t>
            </w:r>
          </w:p>
          <w:p/>
          <w:p>
            <w:r>
              <w:rPr>
                <w:rFonts w:hint="eastAsia"/>
              </w:rPr>
              <w:t>异常流程</w:t>
            </w:r>
          </w:p>
          <w:p>
            <w:pPr>
              <w:pStyle w:val="20"/>
              <w:numPr>
                <w:ilvl w:val="0"/>
                <w:numId w:val="10"/>
              </w:numPr>
              <w:ind w:firstLineChars="0"/>
              <w:rPr>
                <w:rFonts w:hint="eastAsia"/>
              </w:rPr>
            </w:pPr>
            <w:r>
              <w:rPr>
                <w:rFonts w:hint="eastAsia"/>
              </w:rPr>
              <w:t>员工已有相同的休假类型，无法添加成功</w:t>
            </w:r>
          </w:p>
          <w:p>
            <w:pPr>
              <w:pStyle w:val="20"/>
              <w:numPr>
                <w:ilvl w:val="0"/>
                <w:numId w:val="10"/>
              </w:numPr>
              <w:ind w:firstLineChars="0"/>
              <w:rPr>
                <w:ins w:id="13" w:author="莫 倩" w:date="2021-10-15T21:01:00Z"/>
                <w:rFonts w:hint="eastAsia"/>
              </w:rPr>
            </w:pPr>
            <w:ins w:id="14" w:author="莫 倩" w:date="2021-10-15T21:01:00Z">
              <w:r>
                <w:rPr>
                  <w:rFonts w:hint="eastAsia"/>
                </w:rPr>
                <w:t>员工申请休假时间超过可允许总休假时间</w:t>
              </w:r>
            </w:ins>
          </w:p>
          <w:p>
            <w:pPr>
              <w:pStyle w:val="20"/>
              <w:numPr>
                <w:ilvl w:val="0"/>
                <w:numId w:val="10"/>
              </w:numPr>
              <w:ind w:firstLineChars="0"/>
              <w:rPr>
                <w:ins w:id="15" w:author="莫 倩" w:date="2021-10-15T21:01:00Z"/>
              </w:rPr>
            </w:pPr>
            <w:ins w:id="16" w:author="莫 倩" w:date="2021-10-15T21:01:00Z">
              <w:r>
                <w:rPr>
                  <w:rFonts w:hint="eastAsia"/>
                </w:rPr>
                <w:t>员工同时申请休假时间过多</w:t>
              </w:r>
            </w:ins>
          </w:p>
          <w:p/>
          <w:p/>
        </w:tc>
      </w:tr>
    </w:tbl>
    <w:p>
      <w:pPr>
        <w:rPr>
          <w:rFonts w:hint="eastAsia"/>
        </w:rPr>
      </w:pPr>
    </w:p>
    <w:p>
      <w:pPr>
        <w:rPr>
          <w:rFonts w:hint="eastAsia"/>
        </w:rPr>
      </w:pPr>
    </w:p>
    <w:p>
      <w:pPr>
        <w:outlineLvl w:val="1"/>
        <w:rPr>
          <w:rFonts w:hint="eastAsia"/>
          <w:sz w:val="32"/>
          <w:szCs w:val="32"/>
        </w:rPr>
      </w:pPr>
      <w:bookmarkStart w:id="39" w:name="_Toc20179"/>
      <w:r>
        <w:rPr>
          <w:rFonts w:hint="eastAsia"/>
          <w:sz w:val="32"/>
          <w:szCs w:val="32"/>
        </w:rPr>
        <w:t>3.2 外部接口需求文档</w:t>
      </w:r>
      <w:bookmarkEnd w:id="39"/>
    </w:p>
    <w:p>
      <w:pPr>
        <w:outlineLvl w:val="2"/>
        <w:rPr>
          <w:rFonts w:hint="eastAsia"/>
          <w:b/>
          <w:bCs/>
          <w:sz w:val="28"/>
          <w:szCs w:val="28"/>
        </w:rPr>
      </w:pPr>
      <w:bookmarkStart w:id="40" w:name="_Toc18747"/>
      <w:r>
        <w:rPr>
          <w:rFonts w:hint="eastAsia"/>
          <w:b/>
          <w:bCs/>
          <w:sz w:val="28"/>
          <w:szCs w:val="28"/>
        </w:rPr>
        <w:t>3.2.1用户接口</w:t>
      </w:r>
      <w:bookmarkEnd w:id="40"/>
    </w:p>
    <w:p>
      <w:pPr>
        <w:rPr>
          <w:rFonts w:hint="eastAsia" w:eastAsiaTheme="minorEastAsia"/>
          <w:lang w:val="en-US" w:eastAsia="zh-CN"/>
        </w:rPr>
      </w:pPr>
      <w:r>
        <w:rPr>
          <w:rFonts w:hint="eastAsia"/>
        </w:rPr>
        <w:t>本系统采用B/S模式，提供用户的操作界面有登录注册界面，管理界面，服务界面等</w:t>
      </w:r>
      <w:r>
        <w:rPr>
          <w:rFonts w:hint="eastAsia"/>
          <w:lang w:eastAsia="zh-CN"/>
        </w:rPr>
        <w:t>。</w:t>
      </w:r>
    </w:p>
    <w:p>
      <w:pPr>
        <w:outlineLvl w:val="2"/>
        <w:rPr>
          <w:rFonts w:hint="eastAsia"/>
          <w:b/>
          <w:bCs/>
          <w:sz w:val="28"/>
          <w:szCs w:val="28"/>
        </w:rPr>
      </w:pPr>
      <w:bookmarkStart w:id="41" w:name="_Toc6396"/>
      <w:r>
        <w:rPr>
          <w:rFonts w:hint="eastAsia"/>
          <w:b/>
          <w:bCs/>
          <w:sz w:val="28"/>
          <w:szCs w:val="28"/>
        </w:rPr>
        <w:t>3.2.2软件接口</w:t>
      </w:r>
      <w:bookmarkEnd w:id="41"/>
    </w:p>
    <w:p>
      <w:pPr>
        <w:rPr>
          <w:rFonts w:hint="eastAsia"/>
        </w:rPr>
      </w:pPr>
      <w:r>
        <w:rPr>
          <w:rFonts w:hint="eastAsia"/>
        </w:rPr>
        <w:t>数据库：本系统采用MYSQL数据库开发</w:t>
      </w:r>
    </w:p>
    <w:p>
      <w:pPr>
        <w:rPr>
          <w:rFonts w:hint="eastAsia"/>
        </w:rPr>
      </w:pPr>
      <w:r>
        <w:rPr>
          <w:rFonts w:hint="eastAsia"/>
        </w:rPr>
        <w:t>操作系统：开发系统用Window10</w:t>
      </w:r>
    </w:p>
    <w:p>
      <w:pPr>
        <w:rPr>
          <w:rFonts w:hint="eastAsia"/>
        </w:rPr>
      </w:pPr>
      <w:r>
        <w:rPr>
          <w:rFonts w:hint="eastAsia"/>
        </w:rPr>
        <w:t>软件信息交换是数据的目的：达到信息同步效果</w:t>
      </w:r>
    </w:p>
    <w:p>
      <w:pPr>
        <w:rPr>
          <w:rFonts w:hint="eastAsia"/>
        </w:rPr>
      </w:pPr>
    </w:p>
    <w:p>
      <w:pPr>
        <w:outlineLvl w:val="2"/>
        <w:rPr>
          <w:rFonts w:hint="eastAsia"/>
          <w:b/>
          <w:bCs/>
          <w:sz w:val="28"/>
          <w:szCs w:val="28"/>
        </w:rPr>
      </w:pPr>
      <w:bookmarkStart w:id="42" w:name="_Toc31740"/>
      <w:r>
        <w:rPr>
          <w:rFonts w:hint="eastAsia"/>
          <w:b/>
          <w:bCs/>
          <w:sz w:val="28"/>
          <w:szCs w:val="28"/>
        </w:rPr>
        <w:t>3.2.3通信接口</w:t>
      </w:r>
      <w:bookmarkEnd w:id="42"/>
    </w:p>
    <w:p>
      <w:pPr>
        <w:rPr>
          <w:rFonts w:hint="eastAsia"/>
        </w:rPr>
      </w:pPr>
      <w:r>
        <w:rPr>
          <w:rFonts w:hint="eastAsia"/>
        </w:rPr>
        <w:t>可以用web进行浏览。</w:t>
      </w:r>
    </w:p>
    <w:p>
      <w:pPr>
        <w:rPr>
          <w:rFonts w:hint="eastAsia"/>
        </w:rPr>
      </w:pPr>
    </w:p>
    <w:p>
      <w:pPr>
        <w:outlineLvl w:val="2"/>
        <w:rPr>
          <w:rFonts w:hint="eastAsia"/>
          <w:b/>
          <w:bCs/>
          <w:sz w:val="28"/>
          <w:szCs w:val="28"/>
        </w:rPr>
      </w:pPr>
      <w:bookmarkStart w:id="43" w:name="_Toc28326"/>
      <w:r>
        <w:rPr>
          <w:rFonts w:hint="eastAsia"/>
          <w:b/>
          <w:bCs/>
          <w:sz w:val="28"/>
          <w:szCs w:val="28"/>
        </w:rPr>
        <w:t>3.2.4硬件接口</w:t>
      </w:r>
      <w:bookmarkEnd w:id="43"/>
    </w:p>
    <w:p>
      <w:pPr>
        <w:rPr>
          <w:rFonts w:hint="eastAsia"/>
        </w:rPr>
      </w:pPr>
      <w:r>
        <w:rPr>
          <w:rFonts w:hint="eastAsia"/>
        </w:rPr>
        <w:t>无</w:t>
      </w:r>
    </w:p>
    <w:p>
      <w:pPr>
        <w:rPr>
          <w:rFonts w:hint="eastAsia"/>
        </w:rPr>
      </w:pPr>
    </w:p>
    <w:p>
      <w:pPr>
        <w:pStyle w:val="3"/>
        <w:numPr>
          <w:ilvl w:val="0"/>
          <w:numId w:val="0"/>
        </w:numPr>
        <w:ind w:leftChars="0"/>
        <w:outlineLvl w:val="1"/>
      </w:pPr>
      <w:bookmarkStart w:id="44" w:name="_Toc19545"/>
      <w:bookmarkStart w:id="45" w:name="_Toc27445"/>
      <w:r>
        <w:rPr>
          <w:rFonts w:hint="eastAsia"/>
          <w:lang w:val="en-US" w:eastAsia="zh-CN"/>
        </w:rPr>
        <w:t>3.3</w:t>
      </w:r>
      <w:r>
        <w:rPr>
          <w:rFonts w:hint="eastAsia"/>
        </w:rPr>
        <w:t>质量属性需求</w:t>
      </w:r>
      <w:bookmarkEnd w:id="44"/>
      <w:bookmarkEnd w:id="45"/>
    </w:p>
    <w:p>
      <w:pPr>
        <w:pStyle w:val="4"/>
        <w:numPr>
          <w:ilvl w:val="0"/>
          <w:numId w:val="0"/>
        </w:numPr>
        <w:ind w:leftChars="0"/>
        <w:outlineLvl w:val="2"/>
      </w:pPr>
      <w:bookmarkStart w:id="46" w:name="_Toc5451"/>
      <w:bookmarkStart w:id="47" w:name="_Toc14365"/>
      <w:r>
        <w:rPr>
          <w:rFonts w:hint="eastAsia"/>
          <w:lang w:val="en-US" w:eastAsia="zh-CN"/>
        </w:rPr>
        <w:t>3.3.1</w:t>
      </w:r>
      <w:r>
        <w:rPr>
          <w:rFonts w:hint="eastAsia"/>
        </w:rPr>
        <w:t>性能</w:t>
      </w:r>
      <w:bookmarkEnd w:id="46"/>
      <w:bookmarkEnd w:id="47"/>
    </w:p>
    <w:p>
      <w:pPr>
        <w:pStyle w:val="20"/>
        <w:numPr>
          <w:ilvl w:val="0"/>
          <w:numId w:val="11"/>
        </w:numPr>
        <w:ind w:firstLineChars="0"/>
      </w:pPr>
      <w:r>
        <w:rPr>
          <w:rFonts w:hint="eastAsia"/>
        </w:rPr>
        <w:t>登录后在1s内就可以看到主界面，所有操作修改在5</w:t>
      </w:r>
      <w:r>
        <w:t>00</w:t>
      </w:r>
      <w:r>
        <w:rPr>
          <w:rFonts w:hint="eastAsia"/>
        </w:rPr>
        <w:t>ms内给与回应</w:t>
      </w:r>
    </w:p>
    <w:p>
      <w:pPr>
        <w:pStyle w:val="4"/>
        <w:numPr>
          <w:ilvl w:val="0"/>
          <w:numId w:val="0"/>
        </w:numPr>
        <w:ind w:leftChars="0"/>
        <w:outlineLvl w:val="2"/>
      </w:pPr>
      <w:bookmarkStart w:id="48" w:name="_Toc13415"/>
      <w:bookmarkStart w:id="49" w:name="_Toc5222"/>
      <w:r>
        <w:rPr>
          <w:rFonts w:hint="eastAsia"/>
          <w:lang w:val="en-US" w:eastAsia="zh-CN"/>
        </w:rPr>
        <w:t>3.3.2</w:t>
      </w:r>
      <w:r>
        <w:rPr>
          <w:rFonts w:hint="eastAsia"/>
        </w:rPr>
        <w:t>易用性</w:t>
      </w:r>
      <w:bookmarkEnd w:id="48"/>
      <w:bookmarkEnd w:id="49"/>
    </w:p>
    <w:p>
      <w:pPr>
        <w:pStyle w:val="20"/>
        <w:numPr>
          <w:ilvl w:val="0"/>
          <w:numId w:val="12"/>
        </w:numPr>
        <w:ind w:firstLineChars="0"/>
      </w:pPr>
      <w:r>
        <w:rPr>
          <w:rFonts w:hint="eastAsia"/>
        </w:rPr>
        <w:t>界面清晰简单，不需要任何说明就可以直接操作上手</w:t>
      </w:r>
    </w:p>
    <w:p>
      <w:pPr>
        <w:pStyle w:val="20"/>
        <w:numPr>
          <w:ilvl w:val="0"/>
          <w:numId w:val="12"/>
        </w:numPr>
        <w:ind w:firstLineChars="0"/>
      </w:pPr>
      <w:r>
        <w:rPr>
          <w:rFonts w:hint="eastAsia"/>
        </w:rPr>
        <w:t>员工可以通过休假申请审批结果的</w:t>
      </w:r>
      <w:r>
        <w:rPr>
          <w:rFonts w:hint="eastAsia"/>
          <w:lang w:val="en-US" w:eastAsia="zh-CN"/>
        </w:rPr>
        <w:t>小程序通知</w:t>
      </w:r>
      <w:r>
        <w:rPr>
          <w:rFonts w:hint="eastAsia"/>
        </w:rPr>
        <w:t>直接了解审批结果</w:t>
      </w:r>
      <w:r>
        <w:rPr>
          <w:rFonts w:hint="eastAsia"/>
          <w:lang w:eastAsia="zh-CN"/>
        </w:rPr>
        <w:t>。</w:t>
      </w:r>
    </w:p>
    <w:p>
      <w:pPr>
        <w:pStyle w:val="20"/>
        <w:numPr>
          <w:ilvl w:val="0"/>
          <w:numId w:val="12"/>
        </w:numPr>
        <w:ind w:firstLineChars="0"/>
      </w:pPr>
      <w:r>
        <w:rPr>
          <w:rFonts w:hint="eastAsia"/>
        </w:rPr>
        <w:t>经理可以通过</w:t>
      </w:r>
      <w:r>
        <w:rPr>
          <w:rFonts w:hint="eastAsia"/>
          <w:lang w:val="en-US" w:eastAsia="zh-CN"/>
        </w:rPr>
        <w:t>小程序</w:t>
      </w:r>
      <w:r>
        <w:rPr>
          <w:rFonts w:hint="eastAsia"/>
        </w:rPr>
        <w:t>直接审批休假申请</w:t>
      </w:r>
      <w:r>
        <w:rPr>
          <w:rFonts w:hint="eastAsia"/>
          <w:lang w:eastAsia="zh-CN"/>
        </w:rPr>
        <w:t>。</w:t>
      </w:r>
    </w:p>
    <w:p>
      <w:pPr>
        <w:pStyle w:val="4"/>
        <w:outlineLvl w:val="2"/>
      </w:pPr>
      <w:bookmarkStart w:id="50" w:name="_Toc22070"/>
      <w:bookmarkStart w:id="51" w:name="_Toc8499"/>
      <w:r>
        <w:rPr>
          <w:rFonts w:hint="eastAsia"/>
        </w:rPr>
        <w:t>3</w:t>
      </w:r>
      <w:r>
        <w:t>.3.3</w:t>
      </w:r>
      <w:r>
        <w:rPr>
          <w:rFonts w:hint="eastAsia"/>
        </w:rPr>
        <w:t>安全性</w:t>
      </w:r>
      <w:bookmarkEnd w:id="50"/>
      <w:bookmarkEnd w:id="51"/>
    </w:p>
    <w:p>
      <w:pPr>
        <w:pStyle w:val="20"/>
        <w:numPr>
          <w:ilvl w:val="0"/>
          <w:numId w:val="13"/>
        </w:numPr>
        <w:ind w:firstLineChars="0"/>
      </w:pPr>
      <w:r>
        <w:rPr>
          <w:rFonts w:hint="eastAsia"/>
        </w:rPr>
        <w:t>不同角色登录，只能看到对应角色可以看到的界面</w:t>
      </w:r>
    </w:p>
    <w:p>
      <w:pPr>
        <w:pStyle w:val="20"/>
        <w:numPr>
          <w:ilvl w:val="0"/>
          <w:numId w:val="13"/>
        </w:numPr>
        <w:ind w:firstLineChars="0"/>
      </w:pPr>
      <w:r>
        <w:rPr>
          <w:rFonts w:hint="eastAsia"/>
        </w:rPr>
        <w:t>无需登录审批休假申请有时效，超过一天必须登录系统进行审批</w:t>
      </w:r>
    </w:p>
    <w:p>
      <w:pPr>
        <w:pStyle w:val="4"/>
        <w:outlineLvl w:val="2"/>
      </w:pPr>
      <w:bookmarkStart w:id="52" w:name="_Toc5597"/>
      <w:bookmarkStart w:id="53" w:name="_Toc27763"/>
      <w:r>
        <w:rPr>
          <w:rFonts w:hint="eastAsia"/>
        </w:rPr>
        <w:t>3</w:t>
      </w:r>
      <w:r>
        <w:t>.3.4</w:t>
      </w:r>
      <w:r>
        <w:rPr>
          <w:rFonts w:hint="eastAsia"/>
        </w:rPr>
        <w:t>可维护性</w:t>
      </w:r>
      <w:bookmarkEnd w:id="52"/>
      <w:bookmarkEnd w:id="53"/>
    </w:p>
    <w:p>
      <w:pPr>
        <w:pStyle w:val="20"/>
        <w:numPr>
          <w:ilvl w:val="0"/>
          <w:numId w:val="14"/>
        </w:numPr>
        <w:ind w:firstLineChars="0"/>
      </w:pPr>
      <w:r>
        <w:rPr>
          <w:rFonts w:hint="eastAsia"/>
        </w:rPr>
        <w:t>每日深夜</w:t>
      </w:r>
      <w:r>
        <w:t>0</w:t>
      </w:r>
      <w:r>
        <w:rPr>
          <w:rFonts w:hint="eastAsia"/>
        </w:rPr>
        <w:t>点开始日常不停机维护，维护1小时</w:t>
      </w:r>
    </w:p>
    <w:p>
      <w:pPr>
        <w:pStyle w:val="20"/>
        <w:numPr>
          <w:ilvl w:val="0"/>
          <w:numId w:val="14"/>
        </w:numPr>
        <w:ind w:firstLineChars="0"/>
        <w:rPr>
          <w:rFonts w:hint="eastAsia"/>
        </w:rPr>
      </w:pPr>
      <w:r>
        <w:rPr>
          <w:rFonts w:hint="eastAsia"/>
        </w:rPr>
        <w:t>有新功能加入时，周六0点开始停机维护升级，持续更新时间约为8小时</w:t>
      </w:r>
    </w:p>
    <w:p>
      <w:pPr>
        <w:pStyle w:val="4"/>
        <w:outlineLvl w:val="2"/>
      </w:pPr>
      <w:bookmarkStart w:id="54" w:name="_Toc14251"/>
      <w:bookmarkStart w:id="55" w:name="_Toc31326"/>
      <w:r>
        <w:rPr>
          <w:rFonts w:hint="eastAsia"/>
        </w:rPr>
        <w:t>3</w:t>
      </w:r>
      <w:r>
        <w:t>.3.5</w:t>
      </w:r>
      <w:r>
        <w:rPr>
          <w:rFonts w:hint="eastAsia"/>
        </w:rPr>
        <w:t>互操作性</w:t>
      </w:r>
      <w:bookmarkEnd w:id="54"/>
      <w:bookmarkEnd w:id="55"/>
    </w:p>
    <w:p>
      <w:pPr>
        <w:pStyle w:val="20"/>
        <w:numPr>
          <w:ilvl w:val="0"/>
          <w:numId w:val="15"/>
        </w:numPr>
        <w:ind w:firstLineChars="0"/>
      </w:pPr>
      <w:r>
        <w:rPr>
          <w:rFonts w:hint="eastAsia"/>
        </w:rPr>
        <w:t>可以与任意人力资源管理系统集成</w:t>
      </w:r>
    </w:p>
    <w:p>
      <w:pPr>
        <w:pStyle w:val="20"/>
        <w:numPr>
          <w:ilvl w:val="0"/>
          <w:numId w:val="15"/>
        </w:numPr>
        <w:ind w:firstLineChars="0"/>
      </w:pPr>
      <w:r>
        <w:rPr>
          <w:rFonts w:hint="eastAsia"/>
        </w:rPr>
        <w:t>可以与任意认证授权管理系统集成</w:t>
      </w:r>
    </w:p>
    <w:p>
      <w:pPr>
        <w:pStyle w:val="20"/>
        <w:numPr>
          <w:ilvl w:val="0"/>
          <w:numId w:val="0"/>
        </w:numPr>
        <w:ind w:leftChars="0"/>
        <w:rPr>
          <w:rFonts w:hint="eastAsia"/>
        </w:rPr>
      </w:pPr>
    </w:p>
    <w:p>
      <w:pPr>
        <w:keepNext/>
        <w:keepLines/>
        <w:spacing w:before="260" w:after="260" w:line="416" w:lineRule="auto"/>
        <w:ind w:left="0" w:right="0" w:firstLine="0"/>
        <w:jc w:val="both"/>
        <w:outlineLvl w:val="2"/>
        <w:rPr>
          <w:rFonts w:ascii="等线" w:hAnsi="等线" w:eastAsia="等线" w:cs="等线"/>
          <w:b/>
          <w:color w:val="auto"/>
          <w:spacing w:val="0"/>
          <w:position w:val="0"/>
          <w:sz w:val="32"/>
          <w:shd w:val="clear" w:fill="auto"/>
        </w:rPr>
      </w:pPr>
      <w:bookmarkStart w:id="56" w:name="_Toc26987"/>
      <w:r>
        <w:rPr>
          <w:rFonts w:ascii="等线" w:hAnsi="等线" w:eastAsia="等线" w:cs="等线"/>
          <w:b/>
          <w:color w:val="auto"/>
          <w:spacing w:val="0"/>
          <w:position w:val="0"/>
          <w:sz w:val="32"/>
          <w:shd w:val="clear" w:fill="auto"/>
        </w:rPr>
        <w:t>3.3.</w:t>
      </w:r>
      <w:r>
        <w:rPr>
          <w:rFonts w:hint="eastAsia" w:ascii="等线" w:hAnsi="等线" w:eastAsia="等线" w:cs="等线"/>
          <w:b/>
          <w:color w:val="auto"/>
          <w:spacing w:val="0"/>
          <w:position w:val="0"/>
          <w:sz w:val="32"/>
          <w:shd w:val="clear" w:fill="auto"/>
          <w:lang w:val="en-US" w:eastAsia="zh-CN"/>
        </w:rPr>
        <w:t>6</w:t>
      </w:r>
      <w:r>
        <w:rPr>
          <w:rFonts w:ascii="等线" w:hAnsi="等线" w:eastAsia="等线" w:cs="等线"/>
          <w:b/>
          <w:color w:val="auto"/>
          <w:spacing w:val="0"/>
          <w:position w:val="0"/>
          <w:sz w:val="32"/>
          <w:shd w:val="clear" w:fill="auto"/>
        </w:rPr>
        <w:t>可伸缩性</w:t>
      </w:r>
      <w:bookmarkEnd w:id="56"/>
    </w:p>
    <w:p>
      <w:pPr>
        <w:keepNext/>
        <w:keepLines/>
        <w:spacing w:before="260" w:after="260" w:line="416" w:lineRule="auto"/>
        <w:ind w:left="0" w:right="0" w:firstLine="0"/>
        <w:jc w:val="both"/>
        <w:outlineLvl w:val="2"/>
        <w:rPr>
          <w:rFonts w:ascii="等线" w:hAnsi="等线" w:eastAsia="等线" w:cs="等线"/>
          <w:b/>
          <w:color w:val="auto"/>
          <w:spacing w:val="0"/>
          <w:position w:val="0"/>
          <w:sz w:val="32"/>
          <w:shd w:val="clear" w:fill="auto"/>
        </w:rPr>
      </w:pPr>
      <w:bookmarkStart w:id="57" w:name="_Toc8804"/>
      <w:r>
        <w:rPr>
          <w:rFonts w:ascii="等线" w:hAnsi="等线" w:eastAsia="等线" w:cs="等线"/>
          <w:b/>
          <w:color w:val="auto"/>
          <w:spacing w:val="0"/>
          <w:position w:val="0"/>
          <w:sz w:val="32"/>
          <w:shd w:val="clear" w:fill="auto"/>
        </w:rPr>
        <w:t>3.3.</w:t>
      </w:r>
      <w:r>
        <w:rPr>
          <w:rFonts w:hint="eastAsia" w:ascii="等线" w:hAnsi="等线" w:eastAsia="等线" w:cs="等线"/>
          <w:b/>
          <w:color w:val="auto"/>
          <w:spacing w:val="0"/>
          <w:position w:val="0"/>
          <w:sz w:val="32"/>
          <w:shd w:val="clear" w:fill="auto"/>
          <w:lang w:val="en-US" w:eastAsia="zh-CN"/>
        </w:rPr>
        <w:t>7</w:t>
      </w:r>
      <w:r>
        <w:rPr>
          <w:rFonts w:ascii="等线" w:hAnsi="等线" w:eastAsia="等线" w:cs="等线"/>
          <w:b/>
          <w:color w:val="auto"/>
          <w:spacing w:val="0"/>
          <w:position w:val="0"/>
          <w:sz w:val="32"/>
          <w:shd w:val="clear" w:fill="auto"/>
        </w:rPr>
        <w:t>鲁棒性</w:t>
      </w:r>
      <w:bookmarkEnd w:id="57"/>
    </w:p>
    <w:p>
      <w:pPr>
        <w:keepNext/>
        <w:keepLines/>
        <w:spacing w:before="260" w:after="260" w:line="416" w:lineRule="auto"/>
        <w:ind w:left="0" w:right="0" w:firstLine="0"/>
        <w:jc w:val="both"/>
        <w:outlineLvl w:val="2"/>
        <w:rPr>
          <w:rFonts w:ascii="等线" w:hAnsi="等线" w:eastAsia="等线" w:cs="等线"/>
          <w:b/>
          <w:color w:val="auto"/>
          <w:spacing w:val="0"/>
          <w:position w:val="0"/>
          <w:sz w:val="32"/>
          <w:shd w:val="clear" w:fill="auto"/>
        </w:rPr>
      </w:pPr>
      <w:bookmarkStart w:id="58" w:name="_Toc13181"/>
      <w:r>
        <w:rPr>
          <w:rFonts w:ascii="等线" w:hAnsi="等线" w:eastAsia="等线" w:cs="等线"/>
          <w:b/>
          <w:color w:val="auto"/>
          <w:spacing w:val="0"/>
          <w:position w:val="0"/>
          <w:sz w:val="32"/>
          <w:shd w:val="clear" w:fill="auto"/>
        </w:rPr>
        <w:t>3.3.</w:t>
      </w:r>
      <w:r>
        <w:rPr>
          <w:rFonts w:hint="eastAsia" w:ascii="等线" w:hAnsi="等线" w:eastAsia="等线" w:cs="等线"/>
          <w:b/>
          <w:color w:val="auto"/>
          <w:spacing w:val="0"/>
          <w:position w:val="0"/>
          <w:sz w:val="32"/>
          <w:shd w:val="clear" w:fill="auto"/>
          <w:lang w:val="en-US" w:eastAsia="zh-CN"/>
        </w:rPr>
        <w:t>8</w:t>
      </w:r>
      <w:r>
        <w:rPr>
          <w:rFonts w:ascii="等线" w:hAnsi="等线" w:eastAsia="等线" w:cs="等线"/>
          <w:b/>
          <w:color w:val="auto"/>
          <w:spacing w:val="0"/>
          <w:position w:val="0"/>
          <w:sz w:val="32"/>
          <w:shd w:val="clear" w:fill="auto"/>
        </w:rPr>
        <w:t>可扩展性</w:t>
      </w:r>
      <w:bookmarkEnd w:id="58"/>
    </w:p>
    <w:p>
      <w:pPr>
        <w:numPr>
          <w:ilvl w:val="0"/>
          <w:numId w:val="16"/>
        </w:numPr>
        <w:spacing w:before="0" w:after="0" w:line="240" w:lineRule="auto"/>
        <w:ind w:left="420" w:right="0" w:hanging="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支持数据可视化功能将总休假集成图表方便老板审查</w:t>
      </w:r>
    </w:p>
    <w:p>
      <w:pPr>
        <w:numPr>
          <w:ilvl w:val="0"/>
          <w:numId w:val="16"/>
        </w:numPr>
        <w:spacing w:before="0" w:after="0" w:line="240" w:lineRule="auto"/>
        <w:ind w:left="420" w:right="0" w:hanging="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支持自动AI审批休假功能</w:t>
      </w:r>
    </w:p>
    <w:p>
      <w:pPr>
        <w:keepNext/>
        <w:keepLines/>
        <w:spacing w:before="260" w:after="260" w:line="416" w:lineRule="auto"/>
        <w:ind w:left="0" w:right="0" w:firstLine="0"/>
        <w:jc w:val="both"/>
        <w:outlineLvl w:val="1"/>
        <w:rPr>
          <w:rFonts w:ascii="等线 Light" w:hAnsi="等线 Light" w:eastAsia="等线 Light" w:cs="等线 Light"/>
          <w:b/>
          <w:color w:val="auto"/>
          <w:spacing w:val="0"/>
          <w:position w:val="0"/>
          <w:sz w:val="32"/>
          <w:shd w:val="clear" w:fill="auto"/>
        </w:rPr>
      </w:pPr>
      <w:bookmarkStart w:id="59" w:name="_Toc6170"/>
      <w:r>
        <w:rPr>
          <w:rFonts w:ascii="等线 Light" w:hAnsi="等线 Light" w:eastAsia="等线 Light" w:cs="等线 Light"/>
          <w:b/>
          <w:color w:val="auto"/>
          <w:spacing w:val="0"/>
          <w:position w:val="0"/>
          <w:sz w:val="32"/>
          <w:shd w:val="clear" w:fill="auto"/>
        </w:rPr>
        <w:t>3.4 设计与实现约束</w:t>
      </w:r>
      <w:bookmarkEnd w:id="59"/>
    </w:p>
    <w:p>
      <w:pPr>
        <w:keepNext/>
        <w:keepLines/>
        <w:spacing w:before="260" w:after="260" w:line="416" w:lineRule="auto"/>
        <w:ind w:left="0" w:right="0" w:firstLine="0"/>
        <w:jc w:val="both"/>
        <w:outlineLvl w:val="2"/>
        <w:rPr>
          <w:rFonts w:ascii="等线" w:hAnsi="等线" w:eastAsia="等线" w:cs="等线"/>
          <w:b/>
          <w:color w:val="auto"/>
          <w:spacing w:val="0"/>
          <w:position w:val="0"/>
          <w:sz w:val="32"/>
          <w:shd w:val="clear" w:fill="auto"/>
        </w:rPr>
      </w:pPr>
      <w:bookmarkStart w:id="60" w:name="_Toc32439"/>
      <w:r>
        <w:rPr>
          <w:rFonts w:ascii="等线" w:hAnsi="等线" w:eastAsia="等线" w:cs="等线"/>
          <w:b/>
          <w:color w:val="auto"/>
          <w:spacing w:val="0"/>
          <w:position w:val="0"/>
          <w:sz w:val="32"/>
          <w:shd w:val="clear" w:fill="auto"/>
        </w:rPr>
        <w:t>3.4.1 必须遵循的标准</w:t>
      </w:r>
      <w:bookmarkEnd w:id="60"/>
    </w:p>
    <w:p>
      <w:pPr>
        <w:keepNext/>
        <w:keepLines/>
        <w:spacing w:before="260" w:after="260" w:line="416" w:lineRule="auto"/>
        <w:ind w:left="0" w:right="0" w:firstLine="0"/>
        <w:jc w:val="both"/>
        <w:outlineLvl w:val="2"/>
        <w:rPr>
          <w:rFonts w:ascii="等线" w:hAnsi="等线" w:eastAsia="等线" w:cs="等线"/>
          <w:b/>
          <w:color w:val="auto"/>
          <w:spacing w:val="0"/>
          <w:position w:val="0"/>
          <w:sz w:val="32"/>
          <w:shd w:val="clear" w:fill="auto"/>
        </w:rPr>
      </w:pPr>
      <w:bookmarkStart w:id="61" w:name="_Toc14579"/>
      <w:r>
        <w:rPr>
          <w:rFonts w:ascii="等线" w:hAnsi="等线" w:eastAsia="等线" w:cs="等线"/>
          <w:b/>
          <w:color w:val="auto"/>
          <w:spacing w:val="0"/>
          <w:position w:val="0"/>
          <w:sz w:val="32"/>
          <w:shd w:val="clear" w:fill="auto"/>
        </w:rPr>
        <w:t>3.4.2 硬件的限制</w:t>
      </w:r>
      <w:bookmarkEnd w:id="61"/>
    </w:p>
    <w:p>
      <w:pPr>
        <w:pStyle w:val="20"/>
        <w:numPr>
          <w:ilvl w:val="0"/>
          <w:numId w:val="0"/>
        </w:numPr>
        <w:ind w:leftChars="0"/>
        <w:rPr>
          <w:rFonts w:hint="eastAsia"/>
        </w:rPr>
      </w:pPr>
    </w:p>
    <w:p>
      <w:pPr>
        <w:pStyle w:val="4"/>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12EDE"/>
    <w:multiLevelType w:val="multilevel"/>
    <w:tmpl w:val="9E112ED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AF75948"/>
    <w:multiLevelType w:val="multilevel"/>
    <w:tmpl w:val="0AF759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97443C"/>
    <w:multiLevelType w:val="multilevel"/>
    <w:tmpl w:val="139744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5673393"/>
    <w:multiLevelType w:val="multilevel"/>
    <w:tmpl w:val="15673393"/>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4">
    <w:nsid w:val="257E7F91"/>
    <w:multiLevelType w:val="multilevel"/>
    <w:tmpl w:val="257E7F91"/>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5">
    <w:nsid w:val="278C6637"/>
    <w:multiLevelType w:val="multilevel"/>
    <w:tmpl w:val="278C6637"/>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6">
    <w:nsid w:val="2A442804"/>
    <w:multiLevelType w:val="multilevel"/>
    <w:tmpl w:val="2A4428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768439B"/>
    <w:multiLevelType w:val="multilevel"/>
    <w:tmpl w:val="376843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0A7DE7"/>
    <w:multiLevelType w:val="multilevel"/>
    <w:tmpl w:val="3C0A7D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7427003"/>
    <w:multiLevelType w:val="multilevel"/>
    <w:tmpl w:val="47427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7C52635"/>
    <w:multiLevelType w:val="multilevel"/>
    <w:tmpl w:val="47C52635"/>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1">
    <w:nsid w:val="50CA111E"/>
    <w:multiLevelType w:val="multilevel"/>
    <w:tmpl w:val="50CA11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770213A"/>
    <w:multiLevelType w:val="multilevel"/>
    <w:tmpl w:val="577021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A8D1E7D"/>
    <w:multiLevelType w:val="multilevel"/>
    <w:tmpl w:val="5A8D1E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29F7852"/>
    <w:multiLevelType w:val="singleLevel"/>
    <w:tmpl w:val="629F7852"/>
    <w:lvl w:ilvl="0" w:tentative="0">
      <w:start w:val="1"/>
      <w:numFmt w:val="bullet"/>
      <w:lvlText w:val="•"/>
      <w:lvlJc w:val="left"/>
    </w:lvl>
  </w:abstractNum>
  <w:abstractNum w:abstractNumId="15">
    <w:nsid w:val="6B613797"/>
    <w:multiLevelType w:val="multilevel"/>
    <w:tmpl w:val="6B6137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5"/>
  </w:num>
  <w:num w:numId="3">
    <w:abstractNumId w:val="4"/>
  </w:num>
  <w:num w:numId="4">
    <w:abstractNumId w:val="10"/>
  </w:num>
  <w:num w:numId="5">
    <w:abstractNumId w:val="3"/>
  </w:num>
  <w:num w:numId="6">
    <w:abstractNumId w:val="5"/>
  </w:num>
  <w:num w:numId="7">
    <w:abstractNumId w:val="12"/>
  </w:num>
  <w:num w:numId="8">
    <w:abstractNumId w:val="1"/>
  </w:num>
  <w:num w:numId="9">
    <w:abstractNumId w:val="7"/>
  </w:num>
  <w:num w:numId="10">
    <w:abstractNumId w:val="9"/>
  </w:num>
  <w:num w:numId="11">
    <w:abstractNumId w:val="13"/>
  </w:num>
  <w:num w:numId="12">
    <w:abstractNumId w:val="8"/>
  </w:num>
  <w:num w:numId="13">
    <w:abstractNumId w:val="6"/>
  </w:num>
  <w:num w:numId="14">
    <w:abstractNumId w:val="11"/>
  </w:num>
  <w:num w:numId="15">
    <w:abstractNumId w:val="2"/>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莫 倩">
    <w15:presenceInfo w15:providerId="None" w15:userId="莫 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F3"/>
    <w:rsid w:val="00004B73"/>
    <w:rsid w:val="00094A20"/>
    <w:rsid w:val="000961B6"/>
    <w:rsid w:val="000A756E"/>
    <w:rsid w:val="000B4921"/>
    <w:rsid w:val="000D1196"/>
    <w:rsid w:val="000E3974"/>
    <w:rsid w:val="000E3DF2"/>
    <w:rsid w:val="00134DC5"/>
    <w:rsid w:val="0015005A"/>
    <w:rsid w:val="00156E62"/>
    <w:rsid w:val="001A131B"/>
    <w:rsid w:val="002111B7"/>
    <w:rsid w:val="00291340"/>
    <w:rsid w:val="002A17A9"/>
    <w:rsid w:val="002B25A6"/>
    <w:rsid w:val="002C05F3"/>
    <w:rsid w:val="002C1F2A"/>
    <w:rsid w:val="002F70BA"/>
    <w:rsid w:val="003046AA"/>
    <w:rsid w:val="00312197"/>
    <w:rsid w:val="0036772B"/>
    <w:rsid w:val="003A3DBC"/>
    <w:rsid w:val="003B7BED"/>
    <w:rsid w:val="003E070E"/>
    <w:rsid w:val="003E509A"/>
    <w:rsid w:val="003E6947"/>
    <w:rsid w:val="00406723"/>
    <w:rsid w:val="004278BB"/>
    <w:rsid w:val="004353A1"/>
    <w:rsid w:val="00437CD1"/>
    <w:rsid w:val="00467CDB"/>
    <w:rsid w:val="00497545"/>
    <w:rsid w:val="004E0445"/>
    <w:rsid w:val="004E69BC"/>
    <w:rsid w:val="004F1791"/>
    <w:rsid w:val="0050075C"/>
    <w:rsid w:val="00500C2B"/>
    <w:rsid w:val="00543853"/>
    <w:rsid w:val="0055198B"/>
    <w:rsid w:val="00582DA6"/>
    <w:rsid w:val="005C2FE6"/>
    <w:rsid w:val="005C4D8F"/>
    <w:rsid w:val="005C59D3"/>
    <w:rsid w:val="005D62B2"/>
    <w:rsid w:val="005F1907"/>
    <w:rsid w:val="00625C95"/>
    <w:rsid w:val="00667F02"/>
    <w:rsid w:val="00683A2C"/>
    <w:rsid w:val="006F26E4"/>
    <w:rsid w:val="00716ADC"/>
    <w:rsid w:val="007309FC"/>
    <w:rsid w:val="00754D8F"/>
    <w:rsid w:val="007721B0"/>
    <w:rsid w:val="007775E5"/>
    <w:rsid w:val="007C4747"/>
    <w:rsid w:val="007D066C"/>
    <w:rsid w:val="007E4328"/>
    <w:rsid w:val="008141D9"/>
    <w:rsid w:val="00817A4D"/>
    <w:rsid w:val="00844043"/>
    <w:rsid w:val="008476D4"/>
    <w:rsid w:val="008A4908"/>
    <w:rsid w:val="008B3C13"/>
    <w:rsid w:val="008F77AF"/>
    <w:rsid w:val="00906438"/>
    <w:rsid w:val="00911963"/>
    <w:rsid w:val="00972217"/>
    <w:rsid w:val="009C0307"/>
    <w:rsid w:val="009E074C"/>
    <w:rsid w:val="009E421C"/>
    <w:rsid w:val="00A56721"/>
    <w:rsid w:val="00A71923"/>
    <w:rsid w:val="00A83904"/>
    <w:rsid w:val="00AC0C91"/>
    <w:rsid w:val="00AC114B"/>
    <w:rsid w:val="00AD102C"/>
    <w:rsid w:val="00B2298D"/>
    <w:rsid w:val="00B25090"/>
    <w:rsid w:val="00B41536"/>
    <w:rsid w:val="00B5717C"/>
    <w:rsid w:val="00B80187"/>
    <w:rsid w:val="00B8521B"/>
    <w:rsid w:val="00BA63B9"/>
    <w:rsid w:val="00BB427C"/>
    <w:rsid w:val="00BB603D"/>
    <w:rsid w:val="00BD4DDA"/>
    <w:rsid w:val="00C22A2A"/>
    <w:rsid w:val="00C55004"/>
    <w:rsid w:val="00C87954"/>
    <w:rsid w:val="00C97CAF"/>
    <w:rsid w:val="00CC2D50"/>
    <w:rsid w:val="00CD2C5A"/>
    <w:rsid w:val="00CD5DEB"/>
    <w:rsid w:val="00CE0F6F"/>
    <w:rsid w:val="00CE2BFE"/>
    <w:rsid w:val="00D36879"/>
    <w:rsid w:val="00D603BD"/>
    <w:rsid w:val="00D75604"/>
    <w:rsid w:val="00D92472"/>
    <w:rsid w:val="00DA1BAB"/>
    <w:rsid w:val="00DD2643"/>
    <w:rsid w:val="00DF6AE4"/>
    <w:rsid w:val="00E029BC"/>
    <w:rsid w:val="00E07659"/>
    <w:rsid w:val="00E15967"/>
    <w:rsid w:val="00E16776"/>
    <w:rsid w:val="00E23C04"/>
    <w:rsid w:val="00E434D3"/>
    <w:rsid w:val="00E44D78"/>
    <w:rsid w:val="00E527CD"/>
    <w:rsid w:val="00E6207B"/>
    <w:rsid w:val="00E675DC"/>
    <w:rsid w:val="00EA22DC"/>
    <w:rsid w:val="00ED7F73"/>
    <w:rsid w:val="00F32D8E"/>
    <w:rsid w:val="00F47898"/>
    <w:rsid w:val="00F72CEF"/>
    <w:rsid w:val="00F9158C"/>
    <w:rsid w:val="00FB5992"/>
    <w:rsid w:val="00FD4131"/>
    <w:rsid w:val="00FE431E"/>
    <w:rsid w:val="00FE44EF"/>
    <w:rsid w:val="00FF646C"/>
    <w:rsid w:val="00FF67DC"/>
    <w:rsid w:val="021F0C7E"/>
    <w:rsid w:val="0730066A"/>
    <w:rsid w:val="094C344B"/>
    <w:rsid w:val="09CF5025"/>
    <w:rsid w:val="0AD21461"/>
    <w:rsid w:val="1D3964FB"/>
    <w:rsid w:val="215E15DA"/>
    <w:rsid w:val="2581163F"/>
    <w:rsid w:val="29203E95"/>
    <w:rsid w:val="2B6872BA"/>
    <w:rsid w:val="2DFE4973"/>
    <w:rsid w:val="36E61072"/>
    <w:rsid w:val="3E5C477F"/>
    <w:rsid w:val="3F140C0A"/>
    <w:rsid w:val="404622BF"/>
    <w:rsid w:val="41183EA3"/>
    <w:rsid w:val="4D787C62"/>
    <w:rsid w:val="57CB0433"/>
    <w:rsid w:val="5895586E"/>
    <w:rsid w:val="5936403C"/>
    <w:rsid w:val="64DC4C48"/>
    <w:rsid w:val="65AE4150"/>
    <w:rsid w:val="66CF4259"/>
    <w:rsid w:val="6BE2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link w:val="24"/>
    <w:unhideWhenUsed/>
    <w:uiPriority w:val="99"/>
    <w:pPr>
      <w:tabs>
        <w:tab w:val="center" w:pos="4153"/>
        <w:tab w:val="right" w:pos="8306"/>
      </w:tabs>
      <w:snapToGrid w:val="0"/>
      <w:jc w:val="left"/>
    </w:pPr>
    <w:rPr>
      <w:sz w:val="18"/>
      <w:szCs w:val="18"/>
    </w:rPr>
  </w:style>
  <w:style w:type="paragraph" w:styleId="8">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封面"/>
    <w:basedOn w:val="11"/>
    <w:link w:val="18"/>
    <w:qFormat/>
    <w:uiPriority w:val="0"/>
    <w:rPr>
      <w:sz w:val="72"/>
    </w:rPr>
  </w:style>
  <w:style w:type="character" w:customStyle="1" w:styleId="16">
    <w:name w:val="标题 1 字符"/>
    <w:basedOn w:val="14"/>
    <w:link w:val="2"/>
    <w:uiPriority w:val="9"/>
    <w:rPr>
      <w:b/>
      <w:bCs/>
      <w:kern w:val="44"/>
      <w:sz w:val="44"/>
      <w:szCs w:val="44"/>
    </w:rPr>
  </w:style>
  <w:style w:type="character" w:customStyle="1" w:styleId="17">
    <w:name w:val="标题 字符"/>
    <w:basedOn w:val="14"/>
    <w:link w:val="11"/>
    <w:uiPriority w:val="10"/>
    <w:rPr>
      <w:rFonts w:asciiTheme="majorHAnsi" w:hAnsiTheme="majorHAnsi" w:eastAsiaTheme="majorEastAsia" w:cstheme="majorBidi"/>
      <w:b/>
      <w:bCs/>
      <w:sz w:val="32"/>
      <w:szCs w:val="32"/>
    </w:rPr>
  </w:style>
  <w:style w:type="character" w:customStyle="1" w:styleId="18">
    <w:name w:val="封面 Char"/>
    <w:basedOn w:val="17"/>
    <w:link w:val="15"/>
    <w:uiPriority w:val="0"/>
    <w:rPr>
      <w:rFonts w:asciiTheme="majorHAnsi" w:hAnsiTheme="majorHAnsi" w:eastAsiaTheme="majorEastAsia" w:cstheme="majorBidi"/>
      <w:sz w:val="72"/>
      <w:szCs w:val="32"/>
    </w:rPr>
  </w:style>
  <w:style w:type="character" w:customStyle="1" w:styleId="19">
    <w:name w:val="标题 2 字符"/>
    <w:basedOn w:val="14"/>
    <w:link w:val="3"/>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标题 3 字符"/>
    <w:basedOn w:val="14"/>
    <w:link w:val="4"/>
    <w:uiPriority w:val="9"/>
    <w:rPr>
      <w:b/>
      <w:bCs/>
      <w:sz w:val="32"/>
      <w:szCs w:val="32"/>
    </w:rPr>
  </w:style>
  <w:style w:type="character" w:customStyle="1" w:styleId="22">
    <w:name w:val="标题 4 字符"/>
    <w:basedOn w:val="14"/>
    <w:link w:val="5"/>
    <w:uiPriority w:val="9"/>
    <w:rPr>
      <w:rFonts w:asciiTheme="majorHAnsi" w:hAnsiTheme="majorHAnsi" w:eastAsiaTheme="majorEastAsia" w:cstheme="majorBidi"/>
      <w:b/>
      <w:bCs/>
      <w:sz w:val="28"/>
      <w:szCs w:val="28"/>
    </w:rPr>
  </w:style>
  <w:style w:type="character" w:customStyle="1" w:styleId="23">
    <w:name w:val="页眉 字符"/>
    <w:basedOn w:val="14"/>
    <w:link w:val="8"/>
    <w:uiPriority w:val="99"/>
    <w:rPr>
      <w:sz w:val="18"/>
      <w:szCs w:val="18"/>
    </w:rPr>
  </w:style>
  <w:style w:type="character" w:customStyle="1" w:styleId="24">
    <w:name w:val="页脚 字符"/>
    <w:basedOn w:val="14"/>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91805-2714-4B4B-AD58-A96AE80EDAC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422</Words>
  <Characters>2409</Characters>
  <Lines>20</Lines>
  <Paragraphs>5</Paragraphs>
  <TotalTime>1</TotalTime>
  <ScaleCrop>false</ScaleCrop>
  <LinksUpToDate>false</LinksUpToDate>
  <CharactersWithSpaces>2826</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2021-10-08T07:52:00Z</dcterms:created>
  <dc:creator>莫 倩</dc:creator>
  <cp:lastModifiedBy>HIPAA</cp:lastModifiedBy>
  <dcterms:modified xsi:type="dcterms:W3CDTF">2021-10-17T15:27:31Z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